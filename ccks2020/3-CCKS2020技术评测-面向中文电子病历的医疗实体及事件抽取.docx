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0686" w14:textId="5D8306F6" w:rsidR="00486B4C" w:rsidRPr="006C1C11" w:rsidRDefault="00486B4C" w:rsidP="008A19A3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bookmarkStart w:id="0" w:name="OLE_LINK28"/>
      <w:bookmarkStart w:id="1" w:name="OLE_LINK29"/>
      <w:r w:rsidRPr="007C14C0">
        <w:rPr>
          <w:rFonts w:ascii="Times New Roman" w:eastAsia="宋体-简" w:hAnsi="Times New Roman" w:cs="Times New Roman"/>
          <w:b/>
          <w:bCs/>
          <w:kern w:val="44"/>
          <w:sz w:val="40"/>
          <w:szCs w:val="40"/>
        </w:rPr>
        <w:t>CCKS 2020</w:t>
      </w:r>
      <w:r w:rsidRPr="006C1C11">
        <w:rPr>
          <w:rFonts w:asciiTheme="majorEastAsia" w:eastAsiaTheme="majorEastAsia" w:hAnsiTheme="majorEastAsia"/>
          <w:b/>
          <w:sz w:val="40"/>
          <w:szCs w:val="40"/>
        </w:rPr>
        <w:t xml:space="preserve"> 技术评测任务书</w:t>
      </w:r>
    </w:p>
    <w:p w14:paraId="52B8E24E" w14:textId="1490BBDF" w:rsidR="00951884" w:rsidRPr="00D04607" w:rsidRDefault="00197FFA" w:rsidP="00D04607">
      <w:pPr>
        <w:pStyle w:val="1"/>
        <w:widowControl w:val="0"/>
        <w:spacing w:beforeLines="0" w:before="340" w:afterLines="0" w:after="330" w:line="578" w:lineRule="auto"/>
        <w:jc w:val="center"/>
        <w:rPr>
          <w:rFonts w:eastAsia="宋体-简" w:cs="Times New Roman"/>
          <w:sz w:val="44"/>
        </w:rPr>
      </w:pPr>
      <w:r w:rsidRPr="00D04607">
        <w:rPr>
          <w:rFonts w:eastAsia="宋体-简" w:cs="Times New Roman" w:hint="eastAsia"/>
          <w:sz w:val="44"/>
        </w:rPr>
        <w:t>面向中文</w:t>
      </w:r>
      <w:r w:rsidR="00951884" w:rsidRPr="00D04607">
        <w:rPr>
          <w:rFonts w:eastAsia="宋体-简" w:cs="Times New Roman" w:hint="eastAsia"/>
          <w:sz w:val="44"/>
        </w:rPr>
        <w:t>电子病历</w:t>
      </w:r>
      <w:r w:rsidRPr="00D04607">
        <w:rPr>
          <w:rFonts w:eastAsia="宋体-简" w:cs="Times New Roman" w:hint="eastAsia"/>
          <w:sz w:val="44"/>
        </w:rPr>
        <w:t>的</w:t>
      </w:r>
      <w:r w:rsidR="005C4794" w:rsidRPr="00D04607">
        <w:rPr>
          <w:rFonts w:eastAsia="宋体-简" w:cs="Times New Roman" w:hint="eastAsia"/>
          <w:sz w:val="44"/>
        </w:rPr>
        <w:t>医疗实体</w:t>
      </w:r>
      <w:r w:rsidR="00C4438D" w:rsidRPr="00D04607">
        <w:rPr>
          <w:rFonts w:eastAsia="宋体-简" w:cs="Times New Roman" w:hint="eastAsia"/>
          <w:sz w:val="44"/>
        </w:rPr>
        <w:t>及事件</w:t>
      </w:r>
      <w:r w:rsidR="008530D3" w:rsidRPr="00D04607">
        <w:rPr>
          <w:rFonts w:eastAsia="宋体-简" w:cs="Times New Roman" w:hint="eastAsia"/>
          <w:sz w:val="44"/>
        </w:rPr>
        <w:t>抽取</w:t>
      </w:r>
    </w:p>
    <w:bookmarkEnd w:id="0"/>
    <w:bookmarkEnd w:id="1"/>
    <w:p w14:paraId="09C9BC81" w14:textId="7C85CFF4" w:rsidR="00F60259" w:rsidRPr="00ED68D9" w:rsidRDefault="00197FFA" w:rsidP="00E03D90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sz w:val="21"/>
          <w:szCs w:val="21"/>
        </w:rPr>
        <w:t>本任务</w:t>
      </w:r>
      <w:r w:rsidR="008530D3" w:rsidRPr="00ED68D9">
        <w:rPr>
          <w:rFonts w:asciiTheme="minorEastAsia" w:eastAsiaTheme="minorEastAsia" w:hAnsiTheme="minorEastAsia" w:hint="eastAsia"/>
          <w:sz w:val="21"/>
          <w:szCs w:val="21"/>
        </w:rPr>
        <w:t>是CCKS</w:t>
      </w:r>
      <w:r w:rsidR="00FE73A6" w:rsidRPr="00ED68D9">
        <w:rPr>
          <w:rFonts w:asciiTheme="minorEastAsia" w:eastAsiaTheme="minorEastAsia" w:hAnsiTheme="minorEastAsia" w:hint="eastAsia"/>
          <w:sz w:val="21"/>
          <w:szCs w:val="21"/>
        </w:rPr>
        <w:t>围绕</w:t>
      </w:r>
      <w:r w:rsidR="008530D3" w:rsidRPr="00ED68D9">
        <w:rPr>
          <w:rFonts w:asciiTheme="minorEastAsia" w:eastAsiaTheme="minorEastAsia" w:hAnsiTheme="minorEastAsia" w:hint="eastAsia"/>
          <w:sz w:val="21"/>
          <w:szCs w:val="21"/>
        </w:rPr>
        <w:t>中文电子病历语义化</w:t>
      </w:r>
      <w:r w:rsidR="00FE73A6" w:rsidRPr="00ED68D9">
        <w:rPr>
          <w:rFonts w:asciiTheme="minorEastAsia" w:eastAsiaTheme="minorEastAsia" w:hAnsiTheme="minorEastAsia" w:hint="eastAsia"/>
          <w:sz w:val="21"/>
          <w:szCs w:val="21"/>
        </w:rPr>
        <w:t>开展的</w:t>
      </w:r>
      <w:r w:rsidR="008530D3" w:rsidRPr="00ED68D9">
        <w:rPr>
          <w:rFonts w:asciiTheme="minorEastAsia" w:eastAsiaTheme="minorEastAsia" w:hAnsiTheme="minorEastAsia" w:hint="eastAsia"/>
          <w:sz w:val="21"/>
          <w:szCs w:val="21"/>
        </w:rPr>
        <w:t>系列评测的</w:t>
      </w:r>
      <w:r w:rsidR="00F60259" w:rsidRPr="00ED68D9">
        <w:rPr>
          <w:rFonts w:asciiTheme="minorEastAsia" w:eastAsiaTheme="minorEastAsia" w:hAnsiTheme="minorEastAsia" w:hint="eastAsia"/>
          <w:sz w:val="21"/>
          <w:szCs w:val="21"/>
        </w:rPr>
        <w:t>一个延续</w:t>
      </w:r>
      <w:r w:rsidR="008530D3" w:rsidRPr="00ED68D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F60259" w:rsidRPr="00ED68D9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="008530D3" w:rsidRPr="00ED68D9">
        <w:rPr>
          <w:rFonts w:asciiTheme="minorEastAsia" w:eastAsiaTheme="minorEastAsia" w:hAnsiTheme="minorEastAsia" w:hint="eastAsia"/>
          <w:sz w:val="21"/>
          <w:szCs w:val="21"/>
        </w:rPr>
        <w:t>CCKS</w:t>
      </w:r>
      <w:r w:rsidR="008530D3" w:rsidRPr="00ED68D9">
        <w:rPr>
          <w:rFonts w:asciiTheme="minorEastAsia" w:eastAsiaTheme="minorEastAsia" w:hAnsiTheme="minorEastAsia"/>
          <w:sz w:val="21"/>
          <w:szCs w:val="21"/>
        </w:rPr>
        <w:t xml:space="preserve"> 2017</w:t>
      </w:r>
      <w:r w:rsidR="008530D3" w:rsidRPr="00ED68D9">
        <w:rPr>
          <w:rFonts w:asciiTheme="minorEastAsia" w:eastAsiaTheme="minorEastAsia" w:hAnsiTheme="minorEastAsia" w:hint="eastAsia"/>
          <w:sz w:val="21"/>
          <w:szCs w:val="21"/>
        </w:rPr>
        <w:t>，2</w:t>
      </w:r>
      <w:r w:rsidR="008530D3" w:rsidRPr="00ED68D9">
        <w:rPr>
          <w:rFonts w:asciiTheme="minorEastAsia" w:eastAsiaTheme="minorEastAsia" w:hAnsiTheme="minorEastAsia"/>
          <w:sz w:val="21"/>
          <w:szCs w:val="21"/>
        </w:rPr>
        <w:t>018</w:t>
      </w:r>
      <w:r w:rsidR="009D58FC" w:rsidRPr="00ED68D9">
        <w:rPr>
          <w:rFonts w:asciiTheme="minorEastAsia" w:eastAsiaTheme="minorEastAsia" w:hAnsiTheme="minorEastAsia"/>
          <w:sz w:val="21"/>
          <w:szCs w:val="21"/>
        </w:rPr>
        <w:t>, 2019</w:t>
      </w:r>
      <w:r w:rsidR="00C4438D">
        <w:rPr>
          <w:rFonts w:asciiTheme="minorEastAsia" w:eastAsiaTheme="minorEastAsia" w:hAnsiTheme="minorEastAsia" w:hint="eastAsia"/>
          <w:sz w:val="21"/>
          <w:szCs w:val="21"/>
        </w:rPr>
        <w:t>相关</w:t>
      </w:r>
      <w:r w:rsidR="00F60259" w:rsidRPr="00ED68D9">
        <w:rPr>
          <w:rFonts w:asciiTheme="minorEastAsia" w:eastAsiaTheme="minorEastAsia" w:hAnsiTheme="minorEastAsia" w:hint="eastAsia"/>
          <w:sz w:val="21"/>
          <w:szCs w:val="21"/>
        </w:rPr>
        <w:t>评测任务的基础上进行了延伸和拓展。</w:t>
      </w:r>
    </w:p>
    <w:p w14:paraId="43E84266" w14:textId="30A95A6D" w:rsidR="002436DF" w:rsidRDefault="00295122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本任务</w:t>
      </w:r>
      <w:r w:rsidR="00F60259" w:rsidRPr="006D2508">
        <w:rPr>
          <w:rFonts w:asciiTheme="minorEastAsia" w:eastAsiaTheme="minorEastAsia" w:hAnsiTheme="minorEastAsia" w:hint="eastAsia"/>
          <w:sz w:val="21"/>
          <w:szCs w:val="21"/>
        </w:rPr>
        <w:t>包括</w:t>
      </w:r>
      <w:r w:rsidR="006B688B">
        <w:rPr>
          <w:rFonts w:asciiTheme="minorEastAsia" w:eastAsiaTheme="minorEastAsia" w:hAnsiTheme="minorEastAsia" w:hint="eastAsia"/>
          <w:sz w:val="21"/>
          <w:szCs w:val="21"/>
        </w:rPr>
        <w:t>两</w:t>
      </w:r>
      <w:r w:rsidR="00F60259" w:rsidRPr="006D2508">
        <w:rPr>
          <w:rFonts w:asciiTheme="minorEastAsia" w:eastAsiaTheme="minorEastAsia" w:hAnsiTheme="minorEastAsia" w:hint="eastAsia"/>
          <w:sz w:val="21"/>
          <w:szCs w:val="21"/>
        </w:rPr>
        <w:t>个子任务：</w:t>
      </w:r>
    </w:p>
    <w:p w14:paraId="2C077228" w14:textId="3CFA5744" w:rsidR="002436DF" w:rsidRDefault="00F60259" w:rsidP="00895C23">
      <w:pPr>
        <w:ind w:left="420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D2508">
        <w:rPr>
          <w:rFonts w:asciiTheme="minorEastAsia" w:eastAsiaTheme="minorEastAsia" w:hAnsiTheme="minorEastAsia" w:hint="eastAsia"/>
          <w:sz w:val="21"/>
          <w:szCs w:val="21"/>
        </w:rPr>
        <w:t>1）</w:t>
      </w:r>
      <w:bookmarkStart w:id="2" w:name="OLE_LINK7"/>
      <w:bookmarkStart w:id="3" w:name="OLE_LINK10"/>
      <w:r w:rsidRPr="006D2508">
        <w:rPr>
          <w:rFonts w:asciiTheme="minorEastAsia" w:eastAsiaTheme="minorEastAsia" w:hAnsiTheme="minorEastAsia" w:hint="eastAsia"/>
          <w:b/>
          <w:sz w:val="21"/>
          <w:szCs w:val="21"/>
        </w:rPr>
        <w:t>医疗命名实体识别</w:t>
      </w:r>
      <w:bookmarkEnd w:id="2"/>
      <w:bookmarkEnd w:id="3"/>
    </w:p>
    <w:p w14:paraId="57154116" w14:textId="214282A0" w:rsidR="002436DF" w:rsidRDefault="0065007D" w:rsidP="00895C23">
      <w:pPr>
        <w:ind w:left="420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D2508">
        <w:rPr>
          <w:rFonts w:asciiTheme="minorEastAsia" w:eastAsiaTheme="minorEastAsia" w:hAnsiTheme="minorEastAsia" w:hint="eastAsia"/>
          <w:sz w:val="21"/>
          <w:szCs w:val="21"/>
        </w:rPr>
        <w:t>2）</w:t>
      </w:r>
      <w:r w:rsidRPr="006D2508">
        <w:rPr>
          <w:rFonts w:asciiTheme="minorEastAsia" w:eastAsiaTheme="minorEastAsia" w:hAnsiTheme="minorEastAsia"/>
          <w:b/>
          <w:sz w:val="21"/>
          <w:szCs w:val="21"/>
        </w:rPr>
        <w:t>医疗</w:t>
      </w:r>
      <w:r w:rsidR="004204C8">
        <w:rPr>
          <w:rFonts w:asciiTheme="minorEastAsia" w:eastAsiaTheme="minorEastAsia" w:hAnsiTheme="minorEastAsia" w:hint="eastAsia"/>
          <w:b/>
          <w:sz w:val="21"/>
          <w:szCs w:val="21"/>
        </w:rPr>
        <w:t>事件</w:t>
      </w:r>
      <w:r w:rsidRPr="006D2508">
        <w:rPr>
          <w:rFonts w:asciiTheme="minorEastAsia" w:eastAsiaTheme="minorEastAsia" w:hAnsiTheme="minorEastAsia"/>
          <w:b/>
          <w:sz w:val="21"/>
          <w:szCs w:val="21"/>
        </w:rPr>
        <w:t>抽</w:t>
      </w:r>
      <w:r w:rsidRPr="006D2508">
        <w:rPr>
          <w:rFonts w:asciiTheme="minorEastAsia" w:eastAsiaTheme="minorEastAsia" w:hAnsiTheme="minorEastAsia" w:cs="MS Mincho"/>
          <w:b/>
          <w:sz w:val="21"/>
          <w:szCs w:val="21"/>
        </w:rPr>
        <w:t>取</w:t>
      </w:r>
      <w:r w:rsidR="000225EC" w:rsidRPr="006D250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4EADEE24" w14:textId="1FD8D6AE" w:rsidR="0065007D" w:rsidRPr="00ED68D9" w:rsidRDefault="0065007D" w:rsidP="005C215E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sz w:val="21"/>
          <w:szCs w:val="21"/>
        </w:rPr>
        <w:t>参赛队可</w:t>
      </w:r>
      <w:r w:rsidR="0052395B" w:rsidRPr="00ED68D9">
        <w:rPr>
          <w:rFonts w:asciiTheme="minorEastAsia" w:eastAsiaTheme="minorEastAsia" w:hAnsiTheme="minorEastAsia" w:hint="eastAsia"/>
          <w:sz w:val="21"/>
          <w:szCs w:val="21"/>
        </w:rPr>
        <w:t>同时选择</w:t>
      </w:r>
      <w:r w:rsidR="006B688B">
        <w:rPr>
          <w:rFonts w:asciiTheme="minorEastAsia" w:eastAsiaTheme="minorEastAsia" w:hAnsiTheme="minorEastAsia" w:hint="eastAsia"/>
          <w:sz w:val="21"/>
          <w:szCs w:val="21"/>
        </w:rPr>
        <w:t>两</w:t>
      </w:r>
      <w:r w:rsidR="00FA6A56" w:rsidRPr="00ED68D9">
        <w:rPr>
          <w:rFonts w:asciiTheme="minorEastAsia" w:eastAsiaTheme="minorEastAsia" w:hAnsiTheme="minorEastAsia" w:hint="eastAsia"/>
          <w:sz w:val="21"/>
          <w:szCs w:val="21"/>
        </w:rPr>
        <w:t>个</w:t>
      </w:r>
      <w:r w:rsidR="0052395B" w:rsidRPr="00ED68D9">
        <w:rPr>
          <w:rFonts w:asciiTheme="minorEastAsia" w:eastAsiaTheme="minorEastAsia" w:hAnsiTheme="minorEastAsia" w:hint="eastAsia"/>
          <w:sz w:val="21"/>
          <w:szCs w:val="21"/>
        </w:rPr>
        <w:t>子任务参赛，也可</w:t>
      </w:r>
      <w:r w:rsidRPr="00ED68D9">
        <w:rPr>
          <w:rFonts w:asciiTheme="minorEastAsia" w:eastAsiaTheme="minorEastAsia" w:hAnsiTheme="minorEastAsia" w:hint="eastAsia"/>
          <w:sz w:val="21"/>
          <w:szCs w:val="21"/>
        </w:rPr>
        <w:t>选择任一个子任务单独参赛</w:t>
      </w:r>
      <w:r w:rsidR="0052395B" w:rsidRPr="00ED68D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6A3B8514" w14:textId="71D9D681" w:rsidR="00FD3840" w:rsidRPr="004B5843" w:rsidRDefault="00FD3840" w:rsidP="008C6152">
      <w:pPr>
        <w:spacing w:beforeLines="50" w:before="156" w:afterLines="50" w:after="156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  <w:b/>
          <w:sz w:val="28"/>
          <w:szCs w:val="28"/>
        </w:rPr>
        <w:t>一、医疗命名实体识别</w:t>
      </w:r>
    </w:p>
    <w:p w14:paraId="5C35872D" w14:textId="0D3E614E" w:rsidR="001D47B1" w:rsidRPr="00ED68D9" w:rsidRDefault="000F4A3F" w:rsidP="008C6152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b/>
        </w:rPr>
      </w:pPr>
      <w:r w:rsidRPr="00ED68D9">
        <w:rPr>
          <w:rFonts w:asciiTheme="minorEastAsia" w:eastAsiaTheme="minorEastAsia" w:hAnsiTheme="minorEastAsia" w:hint="eastAsia"/>
          <w:b/>
        </w:rPr>
        <w:t>任务定义及描述</w:t>
      </w:r>
    </w:p>
    <w:p w14:paraId="7D2C5D57" w14:textId="194EE54C" w:rsidR="00781C9A" w:rsidRPr="00ED68D9" w:rsidRDefault="00392EE1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本任务为中文病历医疗实体识别任务，即</w:t>
      </w:r>
      <w:r w:rsidR="00D14C8B" w:rsidRPr="00ED68D9">
        <w:rPr>
          <w:rFonts w:asciiTheme="minorEastAsia" w:eastAsiaTheme="minorEastAsia" w:hAnsiTheme="minorEastAsia" w:hint="eastAsia"/>
          <w:sz w:val="21"/>
          <w:szCs w:val="21"/>
        </w:rPr>
        <w:t>对于给定的一组</w:t>
      </w:r>
      <w:r w:rsidR="004E4690" w:rsidRPr="00ED68D9">
        <w:rPr>
          <w:rFonts w:asciiTheme="minorEastAsia" w:eastAsiaTheme="minorEastAsia" w:hAnsiTheme="minorEastAsia" w:hint="eastAsia"/>
          <w:sz w:val="21"/>
          <w:szCs w:val="21"/>
        </w:rPr>
        <w:t>电子病历</w:t>
      </w:r>
      <w:r w:rsidR="005E6B93" w:rsidRPr="00ED68D9">
        <w:rPr>
          <w:rFonts w:asciiTheme="minorEastAsia" w:eastAsiaTheme="minorEastAsia" w:hAnsiTheme="minorEastAsia" w:hint="eastAsia"/>
          <w:sz w:val="21"/>
          <w:szCs w:val="21"/>
        </w:rPr>
        <w:t>纯文本</w:t>
      </w:r>
      <w:r w:rsidR="004E4690" w:rsidRPr="00ED68D9">
        <w:rPr>
          <w:rFonts w:asciiTheme="minorEastAsia" w:eastAsiaTheme="minorEastAsia" w:hAnsiTheme="minorEastAsia" w:hint="eastAsia"/>
          <w:sz w:val="21"/>
          <w:szCs w:val="21"/>
        </w:rPr>
        <w:t>文档</w:t>
      </w:r>
      <w:r w:rsidR="00D14C8B" w:rsidRPr="00ED68D9">
        <w:rPr>
          <w:rFonts w:asciiTheme="minorEastAsia" w:eastAsiaTheme="minorEastAsia" w:hAnsiTheme="minorEastAsia" w:hint="eastAsia"/>
          <w:sz w:val="21"/>
          <w:szCs w:val="21"/>
        </w:rPr>
        <w:t>，识别并抽取出与</w:t>
      </w:r>
      <w:r w:rsidR="004E4690" w:rsidRPr="00ED68D9">
        <w:rPr>
          <w:rFonts w:asciiTheme="minorEastAsia" w:eastAsiaTheme="minorEastAsia" w:hAnsiTheme="minorEastAsia" w:hint="eastAsia"/>
          <w:sz w:val="21"/>
          <w:szCs w:val="21"/>
        </w:rPr>
        <w:t>医学临床</w:t>
      </w:r>
      <w:r w:rsidR="00472C38" w:rsidRPr="00ED68D9">
        <w:rPr>
          <w:rFonts w:asciiTheme="minorEastAsia" w:eastAsiaTheme="minorEastAsia" w:hAnsiTheme="minorEastAsia" w:hint="eastAsia"/>
          <w:sz w:val="21"/>
          <w:szCs w:val="21"/>
        </w:rPr>
        <w:t>相关的实体提及</w:t>
      </w:r>
      <w:r w:rsidR="00183F3A" w:rsidRPr="00ED68D9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4E4690" w:rsidRPr="00ED68D9">
        <w:rPr>
          <w:rFonts w:asciiTheme="minorEastAsia" w:eastAsiaTheme="minorEastAsia" w:hAnsiTheme="minorEastAsia" w:hint="eastAsia"/>
          <w:sz w:val="21"/>
          <w:szCs w:val="21"/>
        </w:rPr>
        <w:t xml:space="preserve">entity </w:t>
      </w:r>
      <w:r w:rsidR="00183F3A" w:rsidRPr="00ED68D9">
        <w:rPr>
          <w:rFonts w:asciiTheme="minorEastAsia" w:eastAsiaTheme="minorEastAsia" w:hAnsiTheme="minorEastAsia" w:hint="eastAsia"/>
          <w:sz w:val="21"/>
          <w:szCs w:val="21"/>
        </w:rPr>
        <w:t>mention）</w:t>
      </w:r>
      <w:r w:rsidR="00CD0D88" w:rsidRPr="00ED68D9">
        <w:rPr>
          <w:rFonts w:asciiTheme="minorEastAsia" w:eastAsiaTheme="minorEastAsia" w:hAnsiTheme="minorEastAsia" w:hint="eastAsia"/>
          <w:sz w:val="21"/>
          <w:szCs w:val="21"/>
        </w:rPr>
        <w:t>，并将它们</w:t>
      </w:r>
      <w:r w:rsidR="00D31F67" w:rsidRPr="00ED68D9">
        <w:rPr>
          <w:rFonts w:asciiTheme="minorEastAsia" w:eastAsiaTheme="minorEastAsia" w:hAnsiTheme="minorEastAsia" w:hint="eastAsia"/>
          <w:sz w:val="21"/>
          <w:szCs w:val="21"/>
        </w:rPr>
        <w:t>归类到预定义</w:t>
      </w:r>
      <w:r w:rsidR="004E4690" w:rsidRPr="00ED68D9">
        <w:rPr>
          <w:rFonts w:asciiTheme="minorEastAsia" w:eastAsiaTheme="minorEastAsia" w:hAnsiTheme="minorEastAsia" w:hint="eastAsia"/>
          <w:sz w:val="21"/>
          <w:szCs w:val="21"/>
        </w:rPr>
        <w:t xml:space="preserve">类别（pre-defined </w:t>
      </w:r>
      <w:r w:rsidR="000F4A3F" w:rsidRPr="00ED68D9">
        <w:rPr>
          <w:rFonts w:asciiTheme="minorEastAsia" w:eastAsiaTheme="minorEastAsia" w:hAnsiTheme="minorEastAsia" w:hint="eastAsia"/>
          <w:sz w:val="21"/>
          <w:szCs w:val="21"/>
        </w:rPr>
        <w:t>categories</w:t>
      </w:r>
      <w:r w:rsidR="004E4690" w:rsidRPr="00ED68D9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472C38" w:rsidRPr="00ED68D9">
        <w:rPr>
          <w:rFonts w:asciiTheme="minorEastAsia" w:eastAsiaTheme="minorEastAsia" w:hAnsiTheme="minorEastAsia" w:hint="eastAsia"/>
          <w:sz w:val="21"/>
          <w:szCs w:val="21"/>
        </w:rPr>
        <w:t>，比如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疾病、治疗、检查检验</w:t>
      </w:r>
      <w:r w:rsidR="000F4A3F" w:rsidRPr="00ED68D9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D25B0F" w:rsidRPr="00ED68D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26716C32" w14:textId="77777777" w:rsidR="000A491D" w:rsidRPr="006777CC" w:rsidRDefault="000A491D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777CC">
        <w:rPr>
          <w:rFonts w:asciiTheme="minorEastAsia" w:eastAsiaTheme="minorEastAsia" w:hAnsiTheme="minorEastAsia" w:hint="eastAsia"/>
          <w:sz w:val="21"/>
          <w:szCs w:val="21"/>
        </w:rPr>
        <w:t>相比2</w:t>
      </w:r>
      <w:r w:rsidRPr="006777CC">
        <w:rPr>
          <w:rFonts w:asciiTheme="minorEastAsia" w:eastAsiaTheme="minorEastAsia" w:hAnsiTheme="minorEastAsia"/>
          <w:sz w:val="21"/>
          <w:szCs w:val="21"/>
        </w:rPr>
        <w:t>019</w:t>
      </w:r>
      <w:r w:rsidRPr="006777CC">
        <w:rPr>
          <w:rFonts w:asciiTheme="minorEastAsia" w:eastAsiaTheme="minorEastAsia" w:hAnsiTheme="minorEastAsia" w:hint="eastAsia"/>
          <w:sz w:val="21"/>
          <w:szCs w:val="21"/>
        </w:rPr>
        <w:t>命名实体识别任务我们做了如下调整：</w:t>
      </w:r>
    </w:p>
    <w:p w14:paraId="0C5C9DB3" w14:textId="04458427" w:rsidR="000A491D" w:rsidRPr="006777CC" w:rsidRDefault="000A491D" w:rsidP="008A19A3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6777CC">
        <w:rPr>
          <w:rFonts w:asciiTheme="minorEastAsia" w:eastAsiaTheme="minorEastAsia" w:hAnsiTheme="minorEastAsia" w:hint="eastAsia"/>
          <w:sz w:val="21"/>
          <w:szCs w:val="21"/>
        </w:rPr>
        <w:t>标注了新数据对</w:t>
      </w:r>
      <w:r w:rsidR="00E7053A">
        <w:rPr>
          <w:rFonts w:asciiTheme="minorEastAsia" w:eastAsiaTheme="minorEastAsia" w:hAnsiTheme="minorEastAsia" w:hint="eastAsia"/>
          <w:sz w:val="21"/>
          <w:szCs w:val="21"/>
        </w:rPr>
        <w:t>训练</w:t>
      </w:r>
      <w:r w:rsidRPr="006777CC">
        <w:rPr>
          <w:rFonts w:asciiTheme="minorEastAsia" w:eastAsiaTheme="minorEastAsia" w:hAnsiTheme="minorEastAsia" w:hint="eastAsia"/>
          <w:sz w:val="21"/>
          <w:szCs w:val="21"/>
        </w:rPr>
        <w:t>数据进行扩充</w:t>
      </w:r>
    </w:p>
    <w:p w14:paraId="29A7C462" w14:textId="552E4E14" w:rsidR="000A491D" w:rsidRPr="006777CC" w:rsidRDefault="000A491D" w:rsidP="008A19A3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6777CC">
        <w:rPr>
          <w:rFonts w:asciiTheme="minorEastAsia" w:eastAsiaTheme="minorEastAsia" w:hAnsiTheme="minorEastAsia" w:hint="eastAsia"/>
          <w:sz w:val="21"/>
          <w:szCs w:val="21"/>
        </w:rPr>
        <w:t>提供实体词表及大量非标注数据供参赛者使用</w:t>
      </w:r>
    </w:p>
    <w:p w14:paraId="2A05C64C" w14:textId="7621D2E6" w:rsidR="00D14C8B" w:rsidRPr="006777CC" w:rsidRDefault="00472C38" w:rsidP="008A19A3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6777CC">
        <w:rPr>
          <w:rFonts w:asciiTheme="minorEastAsia" w:eastAsiaTheme="minorEastAsia" w:hAnsiTheme="minorEastAsia" w:hint="eastAsia"/>
          <w:b/>
          <w:sz w:val="21"/>
          <w:szCs w:val="21"/>
        </w:rPr>
        <w:t>形式化定义</w:t>
      </w:r>
    </w:p>
    <w:p w14:paraId="1655CC2E" w14:textId="725BDD56" w:rsidR="00AF07F7" w:rsidRPr="00ED68D9" w:rsidRDefault="00AF07F7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b/>
          <w:sz w:val="21"/>
          <w:szCs w:val="21"/>
        </w:rPr>
        <w:t>输入</w:t>
      </w:r>
      <w:r w:rsidRPr="00ED68D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25683AC0" w14:textId="3E3A228A" w:rsidR="00AF07F7" w:rsidRPr="00ED68D9" w:rsidRDefault="00AF07F7" w:rsidP="008A19A3">
      <w:pPr>
        <w:ind w:firstLine="426"/>
        <w:rPr>
          <w:rFonts w:asciiTheme="minorEastAsia" w:eastAsiaTheme="minorEastAsia" w:hAnsiTheme="minorEastAsia"/>
          <w:iCs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sz w:val="21"/>
          <w:szCs w:val="21"/>
        </w:rPr>
        <w:t xml:space="preserve">  1.</w:t>
      </w:r>
      <w:r w:rsidR="00FC39B0" w:rsidRPr="00ED68D9">
        <w:rPr>
          <w:rFonts w:asciiTheme="minorEastAsia" w:eastAsiaTheme="minorEastAsia" w:hAnsiTheme="minorEastAsia" w:hint="eastAsia"/>
          <w:sz w:val="21"/>
          <w:szCs w:val="21"/>
        </w:rPr>
        <w:t>电子病历</w:t>
      </w:r>
      <w:r w:rsidR="00472C38" w:rsidRPr="00ED68D9">
        <w:rPr>
          <w:rFonts w:asciiTheme="minorEastAsia" w:eastAsiaTheme="minorEastAsia" w:hAnsiTheme="minorEastAsia" w:hint="eastAsia"/>
          <w:sz w:val="21"/>
          <w:szCs w:val="21"/>
        </w:rPr>
        <w:t>的自然语言文本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集合：</m:t>
        </m:r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21"/>
            <w:szCs w:val="21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in</m:t>
                </m:r>
              </m:sub>
            </m:sSub>
          </m:e>
        </m:d>
      </m:oMath>
    </w:p>
    <w:p w14:paraId="3C367A0A" w14:textId="220AE41E" w:rsidR="00AF07F7" w:rsidRPr="00ED68D9" w:rsidRDefault="00AF07F7" w:rsidP="008A19A3">
      <w:pPr>
        <w:ind w:firstLine="420"/>
        <w:rPr>
          <w:rFonts w:asciiTheme="minorEastAsia" w:eastAsiaTheme="minorEastAsia" w:hAnsiTheme="minorEastAsia"/>
          <w:iCs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iCs/>
          <w:sz w:val="21"/>
          <w:szCs w:val="21"/>
        </w:rPr>
        <w:t xml:space="preserve">  2.</w:t>
      </w:r>
      <w:r w:rsidR="00272758" w:rsidRPr="00ED68D9">
        <w:rPr>
          <w:rFonts w:asciiTheme="minorEastAsia" w:eastAsiaTheme="minorEastAsia" w:hAnsiTheme="minorEastAsia" w:hint="eastAsia"/>
          <w:iCs/>
          <w:sz w:val="21"/>
          <w:szCs w:val="21"/>
        </w:rPr>
        <w:t>预定义类别</w:t>
      </w:r>
      <w:r w:rsidRPr="00ED68D9">
        <w:rPr>
          <w:rFonts w:asciiTheme="minorEastAsia" w:eastAsiaTheme="minorEastAsia" w:hAnsiTheme="minorEastAsia" w:hint="eastAsia"/>
          <w:iCs/>
          <w:sz w:val="21"/>
          <w:szCs w:val="21"/>
        </w:rPr>
        <w:t>：</w:t>
      </w:r>
      <m:oMath>
        <m:r>
          <w:rPr>
            <w:rFonts w:ascii="Cambria Math" w:eastAsiaTheme="minorEastAsia" w:hAnsi="Cambria Math"/>
            <w:sz w:val="21"/>
            <w:szCs w:val="21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,⋯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}</m:t>
        </m:r>
      </m:oMath>
    </w:p>
    <w:p w14:paraId="0DD63055" w14:textId="77777777" w:rsidR="00AF07F7" w:rsidRPr="00ED68D9" w:rsidRDefault="00272758" w:rsidP="008A19A3">
      <w:pPr>
        <w:ind w:firstLine="420"/>
        <w:rPr>
          <w:rFonts w:asciiTheme="minorEastAsia" w:eastAsiaTheme="minorEastAsia" w:hAnsiTheme="minorEastAsia"/>
          <w:iCs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b/>
          <w:iCs/>
          <w:sz w:val="21"/>
          <w:szCs w:val="21"/>
        </w:rPr>
        <w:t>输出</w:t>
      </w:r>
      <w:r w:rsidR="00AF07F7" w:rsidRPr="00ED68D9">
        <w:rPr>
          <w:rFonts w:asciiTheme="minorEastAsia" w:eastAsiaTheme="minorEastAsia" w:hAnsiTheme="minorEastAsia" w:hint="eastAsia"/>
          <w:iCs/>
          <w:sz w:val="21"/>
          <w:szCs w:val="21"/>
        </w:rPr>
        <w:t>：</w:t>
      </w:r>
    </w:p>
    <w:p w14:paraId="58DE6866" w14:textId="5606FA21" w:rsidR="00AF07F7" w:rsidRPr="00ED68D9" w:rsidRDefault="00AF07F7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iCs/>
          <w:sz w:val="21"/>
          <w:szCs w:val="21"/>
        </w:rPr>
        <w:t xml:space="preserve">  实体提及和</w:t>
      </w:r>
      <w:r w:rsidR="00C910A7" w:rsidRPr="00ED68D9">
        <w:rPr>
          <w:rFonts w:asciiTheme="minorEastAsia" w:eastAsiaTheme="minorEastAsia" w:hAnsiTheme="minorEastAsia" w:hint="eastAsia"/>
          <w:iCs/>
          <w:sz w:val="21"/>
          <w:szCs w:val="21"/>
        </w:rPr>
        <w:t>所属类别</w:t>
      </w:r>
      <w:r w:rsidRPr="00ED68D9">
        <w:rPr>
          <w:rFonts w:asciiTheme="minorEastAsia" w:eastAsiaTheme="minorEastAsia" w:hAnsiTheme="minorEastAsia" w:hint="eastAsia"/>
          <w:iCs/>
          <w:sz w:val="21"/>
          <w:szCs w:val="21"/>
        </w:rPr>
        <w:t>对的集合：</w:t>
      </w:r>
      <m:oMath>
        <m:r>
          <w:rPr>
            <w:rFonts w:ascii="Cambria Math" w:eastAsiaTheme="minorEastAsia" w:hAnsi="Cambria Math"/>
            <w:sz w:val="21"/>
            <w:szCs w:val="21"/>
          </w:rPr>
          <m:t>{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1"/>
            <w:szCs w:val="21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1"/>
            <w:szCs w:val="21"/>
          </w:rPr>
          <m:t>,⋯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p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1"/>
            <w:szCs w:val="21"/>
          </w:rPr>
          <m:t>}</m:t>
        </m:r>
      </m:oMath>
    </w:p>
    <w:p w14:paraId="3A951678" w14:textId="60A9EB65" w:rsidR="00D14C8B" w:rsidRPr="00ED68D9" w:rsidRDefault="00785832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ED68D9">
        <w:rPr>
          <w:rFonts w:asciiTheme="minorEastAsia" w:eastAsiaTheme="minorEastAsia" w:hAnsiTheme="minorEastAsia" w:hint="eastAsia"/>
          <w:iCs/>
          <w:sz w:val="21"/>
          <w:szCs w:val="21"/>
        </w:rPr>
        <w:t>是出现在</w:t>
      </w:r>
      <m:oMath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文档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</m:oMath>
      <w:r w:rsidRPr="00ED68D9">
        <w:rPr>
          <w:rFonts w:asciiTheme="minorEastAsia" w:eastAsiaTheme="minorEastAsia" w:hAnsiTheme="minorEastAsia" w:hint="eastAsia"/>
          <w:iCs/>
          <w:sz w:val="21"/>
          <w:szCs w:val="21"/>
        </w:rPr>
        <w:t>中的</w:t>
      </w:r>
      <w:r w:rsidR="00AF07F7" w:rsidRPr="00ED68D9">
        <w:rPr>
          <w:rFonts w:asciiTheme="minorEastAsia" w:eastAsiaTheme="minorEastAsia" w:hAnsiTheme="minorEastAsia" w:hint="eastAsia"/>
          <w:iCs/>
          <w:sz w:val="21"/>
          <w:szCs w:val="21"/>
        </w:rPr>
        <w:t>医疗</w:t>
      </w:r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实体提及（mention），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</m:oMath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</m:oMath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分别表示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</m:oMath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在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</m:oMath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中的起止位置，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1"/>
                    <w:szCs w:val="21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∈</m:t>
        </m:r>
        <m:r>
          <w:rPr>
            <w:rFonts w:ascii="Cambria Math" w:eastAsiaTheme="minorEastAsia" w:hAnsi="Cambria Math"/>
            <w:sz w:val="21"/>
            <w:szCs w:val="21"/>
          </w:rPr>
          <m:t>C</m:t>
        </m:r>
      </m:oMath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表示所属的预定义类别。要求实体提及之间不重叠，即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i+1</m:t>
            </m:r>
          </m:sub>
        </m:sSub>
      </m:oMath>
      <w:r w:rsidR="002A3641" w:rsidRPr="00ED68D9">
        <w:rPr>
          <w:rFonts w:asciiTheme="minorEastAsia" w:eastAsiaTheme="minorEastAsia" w:hAnsiTheme="minorEastAsia" w:hint="eastAsia"/>
          <w:iCs/>
          <w:sz w:val="21"/>
          <w:szCs w:val="21"/>
        </w:rPr>
        <w:t>。</w:t>
      </w:r>
    </w:p>
    <w:p w14:paraId="41637EBE" w14:textId="0BFD2211" w:rsidR="00A46D6C" w:rsidRPr="00ED68D9" w:rsidRDefault="00FD3840" w:rsidP="008A19A3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b/>
          <w:sz w:val="21"/>
          <w:szCs w:val="21"/>
        </w:rPr>
        <w:t>预定义</w:t>
      </w:r>
      <w:r w:rsidR="00A46D6C" w:rsidRPr="00ED68D9">
        <w:rPr>
          <w:rFonts w:asciiTheme="minorEastAsia" w:eastAsiaTheme="minorEastAsia" w:hAnsiTheme="minorEastAsia" w:hint="eastAsia"/>
          <w:b/>
          <w:sz w:val="21"/>
          <w:szCs w:val="21"/>
        </w:rPr>
        <w:t>类别</w:t>
      </w:r>
    </w:p>
    <w:p w14:paraId="0910A3D8" w14:textId="6A5A0400" w:rsidR="00FD3840" w:rsidRPr="00ED68D9" w:rsidRDefault="000B4FD8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sz w:val="21"/>
          <w:szCs w:val="21"/>
        </w:rPr>
        <w:t>预定义类别定义如下：</w:t>
      </w:r>
    </w:p>
    <w:p w14:paraId="54CC0032" w14:textId="400285C4" w:rsidR="00FD3840" w:rsidRPr="00ED68D9" w:rsidRDefault="00A15008" w:rsidP="008A19A3">
      <w:pPr>
        <w:ind w:leftChars="-2" w:left="1612" w:hangingChars="767" w:hanging="1617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b/>
          <w:sz w:val="21"/>
          <w:szCs w:val="21"/>
        </w:rPr>
        <w:t>1</w:t>
      </w:r>
      <w:r w:rsidR="00DE4FFD" w:rsidRPr="00ED68D9"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  <w:r w:rsidR="00DE4FFD" w:rsidRPr="00ED68D9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 w:rsidR="009E60C4" w:rsidRPr="00ED68D9">
        <w:rPr>
          <w:rFonts w:asciiTheme="minorEastAsia" w:eastAsiaTheme="minorEastAsia" w:hAnsiTheme="minorEastAsia" w:hint="eastAsia"/>
          <w:b/>
          <w:sz w:val="21"/>
          <w:szCs w:val="21"/>
        </w:rPr>
        <w:t>疾病和诊断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9E60C4" w:rsidRPr="00ED68D9">
        <w:rPr>
          <w:rFonts w:asciiTheme="minorEastAsia" w:eastAsiaTheme="minorEastAsia" w:hAnsiTheme="minorEastAsia" w:hint="eastAsia"/>
          <w:sz w:val="21"/>
          <w:szCs w:val="21"/>
        </w:rPr>
        <w:t>医学上定义的疾病和医生在临床工作中对病因、病生理、分型分期等所作的判断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0CD5E22B" w14:textId="6BA41364" w:rsidR="009E60C4" w:rsidRPr="00ED68D9" w:rsidRDefault="00A15008" w:rsidP="008A19A3">
      <w:pPr>
        <w:ind w:leftChars="-2" w:left="1612" w:hangingChars="767" w:hanging="1617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="00DE4FFD" w:rsidRPr="00ED68D9">
        <w:rPr>
          <w:rFonts w:asciiTheme="minorEastAsia" w:eastAsiaTheme="minorEastAsia" w:hAnsiTheme="minorEastAsia"/>
          <w:b/>
          <w:sz w:val="21"/>
          <w:szCs w:val="21"/>
        </w:rPr>
        <w:t xml:space="preserve">) </w:t>
      </w:r>
      <w:r w:rsidR="00FD3840" w:rsidRPr="00ED68D9">
        <w:rPr>
          <w:rFonts w:asciiTheme="minorEastAsia" w:eastAsiaTheme="minorEastAsia" w:hAnsiTheme="minorEastAsia" w:hint="eastAsia"/>
          <w:b/>
          <w:sz w:val="21"/>
          <w:szCs w:val="21"/>
        </w:rPr>
        <w:t>检查</w:t>
      </w:r>
      <w:r w:rsidR="009E60C4" w:rsidRPr="00ED68D9"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 w:rsidR="004416A7" w:rsidRPr="00ED68D9">
        <w:rPr>
          <w:rFonts w:asciiTheme="minorEastAsia" w:eastAsiaTheme="minorEastAsia" w:hAnsiTheme="minorEastAsia"/>
          <w:b/>
          <w:sz w:val="21"/>
          <w:szCs w:val="21"/>
        </w:rPr>
        <w:tab/>
      </w:r>
      <w:r w:rsidR="009E60C4" w:rsidRPr="00ED68D9">
        <w:rPr>
          <w:rFonts w:asciiTheme="minorEastAsia" w:eastAsiaTheme="minorEastAsia" w:hAnsiTheme="minorEastAsia" w:hint="eastAsia"/>
          <w:sz w:val="21"/>
          <w:szCs w:val="21"/>
        </w:rPr>
        <w:t>影像检查（X线、CT、MR、PETCT等）+造影+超声+心电图，未避免检查操作与手术操作过多冲突，不包含</w:t>
      </w:r>
      <w:r w:rsidR="004416A7" w:rsidRPr="00ED68D9">
        <w:rPr>
          <w:rFonts w:asciiTheme="minorEastAsia" w:eastAsiaTheme="minorEastAsia" w:hAnsiTheme="minorEastAsia" w:hint="eastAsia"/>
          <w:sz w:val="21"/>
          <w:szCs w:val="21"/>
        </w:rPr>
        <w:t>此外</w:t>
      </w:r>
      <w:r w:rsidR="009E60C4" w:rsidRPr="00ED68D9">
        <w:rPr>
          <w:rFonts w:asciiTheme="minorEastAsia" w:eastAsiaTheme="minorEastAsia" w:hAnsiTheme="minorEastAsia" w:hint="eastAsia"/>
          <w:sz w:val="21"/>
          <w:szCs w:val="21"/>
        </w:rPr>
        <w:t>其它的诊断性操作，如胃镜、肠镜等</w:t>
      </w:r>
      <w:r w:rsidR="004416A7" w:rsidRPr="00ED68D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313067E4" w14:textId="57F4CD2C" w:rsidR="00FD3840" w:rsidRPr="00ED68D9" w:rsidRDefault="009E60C4" w:rsidP="008A19A3">
      <w:pPr>
        <w:ind w:left="1611" w:hangingChars="764" w:hanging="1611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/>
          <w:b/>
          <w:sz w:val="21"/>
          <w:szCs w:val="21"/>
        </w:rPr>
        <w:t>3</w:t>
      </w:r>
      <w:r w:rsidRPr="00ED68D9">
        <w:rPr>
          <w:rFonts w:asciiTheme="minorEastAsia" w:eastAsiaTheme="minorEastAsia" w:hAnsiTheme="minorEastAsia" w:hint="eastAsia"/>
          <w:b/>
          <w:sz w:val="21"/>
          <w:szCs w:val="21"/>
        </w:rPr>
        <w:t>）</w:t>
      </w:r>
      <w:r w:rsidR="00FD3840" w:rsidRPr="00ED68D9">
        <w:rPr>
          <w:rFonts w:asciiTheme="minorEastAsia" w:eastAsiaTheme="minorEastAsia" w:hAnsiTheme="minorEastAsia" w:hint="eastAsia"/>
          <w:b/>
          <w:sz w:val="21"/>
          <w:szCs w:val="21"/>
        </w:rPr>
        <w:t>检验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4416A7" w:rsidRPr="00ED68D9">
        <w:rPr>
          <w:rFonts w:asciiTheme="minorEastAsia" w:eastAsiaTheme="minorEastAsia" w:hAnsiTheme="minorEastAsia"/>
          <w:sz w:val="21"/>
          <w:szCs w:val="21"/>
        </w:rPr>
        <w:tab/>
        <w:t>在实验室进行的物理或化学检查</w:t>
      </w:r>
      <w:r w:rsidR="004416A7" w:rsidRPr="00ED68D9">
        <w:rPr>
          <w:rFonts w:asciiTheme="minorEastAsia" w:eastAsiaTheme="minorEastAsia" w:hAnsiTheme="minorEastAsia" w:hint="eastAsia"/>
          <w:sz w:val="21"/>
          <w:szCs w:val="21"/>
        </w:rPr>
        <w:t>，本期特指临床工作中检验科进行的化验，不含免疫组化等广义实验室检查</w:t>
      </w:r>
    </w:p>
    <w:p w14:paraId="3DDA7E7E" w14:textId="20B515EC" w:rsidR="004416A7" w:rsidRPr="00ED68D9" w:rsidRDefault="004416A7" w:rsidP="008A19A3">
      <w:pPr>
        <w:ind w:left="1611" w:hangingChars="764" w:hanging="1611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/>
          <w:b/>
          <w:sz w:val="21"/>
          <w:szCs w:val="21"/>
        </w:rPr>
        <w:lastRenderedPageBreak/>
        <w:t>4</w:t>
      </w:r>
      <w:r w:rsidR="00DE4FFD" w:rsidRPr="00ED68D9">
        <w:rPr>
          <w:rFonts w:asciiTheme="minorEastAsia" w:eastAsiaTheme="minorEastAsia" w:hAnsiTheme="minorEastAsia"/>
          <w:b/>
          <w:sz w:val="21"/>
          <w:szCs w:val="21"/>
        </w:rPr>
        <w:t xml:space="preserve">) </w:t>
      </w:r>
      <w:r w:rsidRPr="00ED68D9">
        <w:rPr>
          <w:rFonts w:asciiTheme="minorEastAsia" w:eastAsiaTheme="minorEastAsia" w:hAnsiTheme="minorEastAsia" w:hint="eastAsia"/>
          <w:b/>
          <w:sz w:val="21"/>
          <w:szCs w:val="21"/>
        </w:rPr>
        <w:t>手术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ED68D9">
        <w:rPr>
          <w:rFonts w:asciiTheme="minorEastAsia" w:eastAsiaTheme="minorEastAsia" w:hAnsiTheme="minorEastAsia"/>
          <w:sz w:val="21"/>
          <w:szCs w:val="21"/>
        </w:rPr>
        <w:tab/>
        <w:t>医生在</w:t>
      </w:r>
      <w:r w:rsidRPr="00ED68D9">
        <w:rPr>
          <w:rFonts w:asciiTheme="minorEastAsia" w:eastAsiaTheme="minorEastAsia" w:hAnsiTheme="minorEastAsia" w:hint="eastAsia"/>
          <w:sz w:val="21"/>
          <w:szCs w:val="21"/>
        </w:rPr>
        <w:t>患者身体</w:t>
      </w:r>
      <w:r w:rsidRPr="00ED68D9">
        <w:rPr>
          <w:rFonts w:asciiTheme="minorEastAsia" w:eastAsiaTheme="minorEastAsia" w:hAnsiTheme="minorEastAsia"/>
          <w:sz w:val="21"/>
          <w:szCs w:val="21"/>
        </w:rPr>
        <w:t>局部进行的切除、缝合等治疗</w:t>
      </w:r>
      <w:r w:rsidRPr="00ED68D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ED68D9">
        <w:rPr>
          <w:rFonts w:asciiTheme="minorEastAsia" w:eastAsiaTheme="minorEastAsia" w:hAnsiTheme="minorEastAsia"/>
          <w:sz w:val="21"/>
          <w:szCs w:val="21"/>
        </w:rPr>
        <w:t>是外科的主要治疗方法</w:t>
      </w:r>
      <w:r w:rsidRPr="00ED68D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25D1137B" w14:textId="2A1B3822" w:rsidR="00FD3840" w:rsidRPr="00ED68D9" w:rsidRDefault="004416A7" w:rsidP="008A19A3">
      <w:pPr>
        <w:ind w:leftChars="-2" w:left="1612" w:hangingChars="767" w:hanging="1617"/>
        <w:rPr>
          <w:rFonts w:asciiTheme="minorEastAsia" w:eastAsiaTheme="minorEastAsia" w:hAnsiTheme="minorEastAsia"/>
          <w:sz w:val="21"/>
          <w:szCs w:val="21"/>
        </w:rPr>
      </w:pPr>
      <w:r w:rsidRPr="00ED68D9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5</w:t>
      </w:r>
      <w:r w:rsidR="00DE4FFD" w:rsidRPr="00ED68D9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)</w:t>
      </w:r>
      <w:r w:rsidR="00A15008" w:rsidRPr="00ED68D9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 xml:space="preserve"> </w:t>
      </w:r>
      <w:r w:rsidRPr="00ED68D9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药物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ED68D9">
        <w:rPr>
          <w:rFonts w:asciiTheme="minorEastAsia" w:eastAsiaTheme="minorEastAsia" w:hAnsiTheme="minorEastAsia"/>
          <w:sz w:val="21"/>
          <w:szCs w:val="21"/>
        </w:rPr>
        <w:tab/>
      </w:r>
      <w:r w:rsidRPr="00ED68D9">
        <w:rPr>
          <w:rFonts w:asciiTheme="minorEastAsia" w:eastAsiaTheme="minorEastAsia" w:hAnsiTheme="minorEastAsia" w:hint="eastAsia"/>
          <w:sz w:val="21"/>
          <w:szCs w:val="21"/>
        </w:rPr>
        <w:t>用于疾病治疗的具体化学物质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E420028" w14:textId="06F4B13D" w:rsidR="00591121" w:rsidRPr="00ED68D9" w:rsidRDefault="004416A7" w:rsidP="008A19A3">
      <w:pPr>
        <w:ind w:leftChars="-2" w:left="1612" w:hangingChars="767" w:hanging="1617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ED68D9">
        <w:rPr>
          <w:rFonts w:asciiTheme="minorEastAsia" w:eastAsiaTheme="minorEastAsia" w:hAnsiTheme="minorEastAsia"/>
          <w:b/>
          <w:sz w:val="21"/>
          <w:szCs w:val="21"/>
        </w:rPr>
        <w:t>6</w:t>
      </w:r>
      <w:r w:rsidR="00DE4FFD" w:rsidRPr="00ED68D9">
        <w:rPr>
          <w:rFonts w:asciiTheme="minorEastAsia" w:eastAsiaTheme="minorEastAsia" w:hAnsiTheme="minorEastAsia"/>
          <w:b/>
          <w:sz w:val="21"/>
          <w:szCs w:val="21"/>
        </w:rPr>
        <w:t xml:space="preserve">) </w:t>
      </w:r>
      <w:r w:rsidR="009E60C4" w:rsidRPr="00ED68D9">
        <w:rPr>
          <w:rFonts w:asciiTheme="minorEastAsia" w:eastAsiaTheme="minorEastAsia" w:hAnsiTheme="minorEastAsia" w:hint="eastAsia"/>
          <w:b/>
          <w:sz w:val="21"/>
          <w:szCs w:val="21"/>
        </w:rPr>
        <w:t>解剖</w:t>
      </w:r>
      <w:r w:rsidR="00FD3840" w:rsidRPr="00ED68D9">
        <w:rPr>
          <w:rFonts w:asciiTheme="minorEastAsia" w:eastAsiaTheme="minorEastAsia" w:hAnsiTheme="minorEastAsia" w:hint="eastAsia"/>
          <w:b/>
          <w:sz w:val="21"/>
          <w:szCs w:val="21"/>
        </w:rPr>
        <w:t>部位</w:t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ED68D9">
        <w:rPr>
          <w:rFonts w:asciiTheme="minorEastAsia" w:eastAsiaTheme="minorEastAsia" w:hAnsiTheme="minorEastAsia"/>
          <w:sz w:val="21"/>
          <w:szCs w:val="21"/>
        </w:rPr>
        <w:tab/>
      </w:r>
      <w:r w:rsidR="00FD3840" w:rsidRPr="00ED68D9">
        <w:rPr>
          <w:rFonts w:asciiTheme="minorEastAsia" w:eastAsiaTheme="minorEastAsia" w:hAnsiTheme="minorEastAsia" w:hint="eastAsia"/>
          <w:sz w:val="21"/>
          <w:szCs w:val="21"/>
        </w:rPr>
        <w:t>指疾病、症状和体征发生的人体解剖学部位。</w:t>
      </w:r>
    </w:p>
    <w:p w14:paraId="33310387" w14:textId="4681BAFC" w:rsidR="00A55C71" w:rsidRPr="00ED68D9" w:rsidRDefault="00C7429D" w:rsidP="008A19A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b/>
        </w:rPr>
      </w:pPr>
      <w:r w:rsidRPr="00ED68D9">
        <w:rPr>
          <w:rFonts w:asciiTheme="minorEastAsia" w:eastAsiaTheme="minorEastAsia" w:hAnsiTheme="minorEastAsia" w:hint="eastAsia"/>
          <w:b/>
        </w:rPr>
        <w:t>数据</w:t>
      </w:r>
      <w:r w:rsidR="000B4FD8" w:rsidRPr="00ED68D9">
        <w:rPr>
          <w:rFonts w:asciiTheme="minorEastAsia" w:eastAsiaTheme="minorEastAsia" w:hAnsiTheme="minorEastAsia" w:hint="eastAsia"/>
          <w:b/>
        </w:rPr>
        <w:t>集描述</w:t>
      </w:r>
    </w:p>
    <w:p w14:paraId="74A75CFB" w14:textId="77777777" w:rsidR="00F864E6" w:rsidRPr="00CD3DA5" w:rsidRDefault="00F864E6" w:rsidP="00F864E6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CD3DA5">
        <w:rPr>
          <w:rFonts w:asciiTheme="minorEastAsia" w:eastAsiaTheme="minorEastAsia" w:hAnsiTheme="minorEastAsia" w:hint="eastAsia"/>
          <w:b/>
          <w:bCs/>
          <w:sz w:val="21"/>
          <w:szCs w:val="21"/>
        </w:rPr>
        <w:t>数据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标注说明</w:t>
      </w:r>
    </w:p>
    <w:p w14:paraId="53A6F933" w14:textId="77777777" w:rsidR="00F864E6" w:rsidRDefault="00F864E6" w:rsidP="00F864E6">
      <w:pPr>
        <w:spacing w:beforeLines="50" w:before="156" w:afterLines="50" w:after="156"/>
        <w:ind w:left="-11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953C0">
        <w:rPr>
          <w:rFonts w:asciiTheme="minorEastAsia" w:eastAsiaTheme="minorEastAsia" w:hAnsiTheme="minorEastAsia" w:hint="eastAsia"/>
          <w:sz w:val="21"/>
          <w:szCs w:val="21"/>
        </w:rPr>
        <w:t>词表及电子病历数据由医渡云（北京）技术有限公司编写，标注数据由医渡云公司组织专业的医学团队进行人工标注，仅限CCKS竞赛评测用。</w:t>
      </w:r>
    </w:p>
    <w:p w14:paraId="3A5F8A18" w14:textId="1B00B25A" w:rsidR="00F864E6" w:rsidRPr="00CD3DA5" w:rsidRDefault="00F864E6" w:rsidP="00F864E6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bookmarkStart w:id="4" w:name="OLE_LINK20"/>
      <w:bookmarkStart w:id="5" w:name="OLE_LINK21"/>
      <w:r w:rsidRPr="00ED68D9">
        <w:rPr>
          <w:rFonts w:asciiTheme="minorEastAsia" w:eastAsiaTheme="minorEastAsia" w:hAnsiTheme="minorEastAsia" w:hint="eastAsia"/>
          <w:sz w:val="21"/>
          <w:szCs w:val="21"/>
        </w:rPr>
        <w:t xml:space="preserve">有关数据集的详细描述及标注规范，将随数据的发布一并加以说明，任务书中不再赘述。 </w:t>
      </w:r>
      <w:bookmarkEnd w:id="4"/>
      <w:bookmarkEnd w:id="5"/>
    </w:p>
    <w:p w14:paraId="7E4180A0" w14:textId="77777777" w:rsidR="00F864E6" w:rsidRPr="00F864E6" w:rsidRDefault="00F864E6" w:rsidP="00F864E6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CD3DA5">
        <w:rPr>
          <w:rFonts w:asciiTheme="minorEastAsia" w:eastAsiaTheme="minorEastAsia" w:hAnsiTheme="minorEastAsia" w:hint="eastAsia"/>
          <w:b/>
          <w:bCs/>
          <w:sz w:val="21"/>
          <w:szCs w:val="21"/>
        </w:rPr>
        <w:t>数据</w:t>
      </w:r>
      <w:r w:rsidRPr="00CD3DA5">
        <w:rPr>
          <w:rFonts w:asciiTheme="minorEastAsia" w:eastAsiaTheme="minorEastAsia" w:hAnsiTheme="minorEastAsia"/>
          <w:b/>
          <w:bCs/>
          <w:sz w:val="21"/>
          <w:szCs w:val="21"/>
        </w:rPr>
        <w:t>示例</w:t>
      </w:r>
    </w:p>
    <w:p w14:paraId="31F06606" w14:textId="77777777" w:rsidR="00F864E6" w:rsidRPr="00A40ACA" w:rsidRDefault="00F864E6" w:rsidP="00F864E6">
      <w:pPr>
        <w:ind w:firstLineChars="100" w:firstLine="181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{</w:t>
      </w:r>
    </w:p>
    <w:p w14:paraId="6E86BD3B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originalText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"患者3月前因“直肠癌”于在我院于全麻上行直肠癌根治术（DIXON术），手术过程顺利，术后给予抗感染及营养支持治疗，患者恢复好，切口愈合良好。，术后病理示：直肠腺癌（中低度分化），浸润溃疡型，面积3.5*2CM，侵达外膜。双端切线另送“近端”、“远端”及环周底部切除面未查见癌。肠壁一站（10个）、中间组（8个）淋巴结未查见癌。，免疫组化染色示：ERCC1弥漫（+）、TS少部分弱（+）、SYN（-）、CGA（-）。术后查无化疗禁忌后给予3周期化疗，，方案为：奥沙利铂150MG D1，亚叶酸钙0.3G+替加氟1.0G D2-D6，同时给与升白细胞、护肝、止吐、免疫增强治疗，患者副反应轻。院外期间患者一般情况好，无恶心，无腹痛腹胀胀不适，无现患者为行复查及化疗再次来院就诊，门诊以“直肠癌术后”收入院。"</w:t>
      </w:r>
    </w:p>
    <w:p w14:paraId="42168475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"entities": [</w:t>
      </w:r>
    </w:p>
    <w:p w14:paraId="74E45870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{</w:t>
      </w:r>
    </w:p>
    <w:p w14:paraId="7721BC04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label_type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"疾病和诊断",</w:t>
      </w:r>
    </w:p>
    <w:p w14:paraId="6436E50E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"overlap": 0,</w:t>
      </w:r>
    </w:p>
    <w:p w14:paraId="28FE30D0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start_pos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8,</w:t>
      </w:r>
    </w:p>
    <w:p w14:paraId="3AA37687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end_pos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11</w:t>
      </w:r>
    </w:p>
    <w:p w14:paraId="2C06E027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},</w:t>
      </w:r>
    </w:p>
    <w:p w14:paraId="1ED1FA1B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{</w:t>
      </w:r>
    </w:p>
    <w:p w14:paraId="7874B1A6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label_type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"手术",</w:t>
      </w:r>
    </w:p>
    <w:p w14:paraId="2FD03753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"overlap": 0,</w:t>
      </w:r>
    </w:p>
    <w:p w14:paraId="61E7351B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start_pos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21,</w:t>
      </w:r>
    </w:p>
    <w:p w14:paraId="7DED315C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end_pos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35</w:t>
      </w:r>
    </w:p>
    <w:p w14:paraId="0F8B8D7C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},</w:t>
      </w:r>
    </w:p>
    <w:p w14:paraId="77BF99A5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{</w:t>
      </w:r>
    </w:p>
    <w:p w14:paraId="0C7659B6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label_type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"疾病和诊断",</w:t>
      </w:r>
    </w:p>
    <w:p w14:paraId="335C5DE1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"overlap": 0,</w:t>
      </w:r>
    </w:p>
    <w:p w14:paraId="798A5481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start_pos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78,</w:t>
      </w:r>
    </w:p>
    <w:p w14:paraId="4AD8DBEA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 "</w:t>
      </w:r>
      <w:proofErr w:type="spellStart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end_pos</w:t>
      </w:r>
      <w:proofErr w:type="spellEnd"/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": 95</w:t>
      </w:r>
    </w:p>
    <w:p w14:paraId="7C796E01" w14:textId="77777777" w:rsidR="00F864E6" w:rsidRPr="00A40ACA" w:rsidRDefault="00F864E6" w:rsidP="00F864E6">
      <w:pPr>
        <w:ind w:firstLine="420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 xml:space="preserve">     }</w:t>
      </w:r>
    </w:p>
    <w:p w14:paraId="597E1FF0" w14:textId="77777777" w:rsidR="00F864E6" w:rsidRPr="00A40ACA" w:rsidRDefault="00F864E6" w:rsidP="00F864E6">
      <w:pPr>
        <w:ind w:left="420" w:firstLineChars="150" w:firstLine="271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]</w:t>
      </w:r>
    </w:p>
    <w:p w14:paraId="569C1287" w14:textId="77777777" w:rsidR="00F864E6" w:rsidRDefault="00F864E6" w:rsidP="00F864E6">
      <w:pPr>
        <w:ind w:firstLineChars="250" w:firstLine="452"/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</w:pPr>
      <w:r w:rsidRPr="00A40ACA">
        <w:rPr>
          <w:rFonts w:asciiTheme="minorEastAsia" w:eastAsiaTheme="minorEastAsia" w:hAnsiTheme="minorEastAsia" w:cstheme="minorHAnsi"/>
          <w:b/>
          <w:color w:val="548DD4" w:themeColor="text2" w:themeTint="99"/>
          <w:sz w:val="18"/>
          <w:szCs w:val="18"/>
        </w:rPr>
        <w:t>}</w:t>
      </w:r>
    </w:p>
    <w:p w14:paraId="3C7FA4CD" w14:textId="77777777" w:rsidR="00F864E6" w:rsidRPr="001776B1" w:rsidRDefault="00F864E6" w:rsidP="00F864E6">
      <w:pPr>
        <w:pStyle w:val="a3"/>
        <w:numPr>
          <w:ilvl w:val="1"/>
          <w:numId w:val="2"/>
        </w:numPr>
        <w:spacing w:beforeLines="50" w:before="156" w:afterLines="50" w:after="156"/>
        <w:ind w:left="709"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CD3DA5">
        <w:rPr>
          <w:rFonts w:asciiTheme="minorEastAsia" w:eastAsiaTheme="minorEastAsia" w:hAnsiTheme="minorEastAsia" w:hint="eastAsia"/>
          <w:b/>
          <w:bCs/>
          <w:sz w:val="21"/>
          <w:szCs w:val="21"/>
        </w:rPr>
        <w:t>数据集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描述</w:t>
      </w:r>
    </w:p>
    <w:p w14:paraId="07E22B8F" w14:textId="77777777" w:rsidR="00F864E6" w:rsidRPr="00C76DC7" w:rsidRDefault="00F864E6" w:rsidP="00F864E6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C76DC7">
        <w:rPr>
          <w:rFonts w:asciiTheme="minorEastAsia" w:eastAsiaTheme="minorEastAsia" w:hAnsiTheme="minorEastAsia" w:hint="eastAsia"/>
          <w:sz w:val="21"/>
          <w:szCs w:val="21"/>
        </w:rPr>
        <w:t>本次评测的训练数据有：</w:t>
      </w:r>
    </w:p>
    <w:p w14:paraId="0AADD3AF" w14:textId="77777777" w:rsidR="00F864E6" w:rsidRPr="00C76DC7" w:rsidRDefault="00F864E6" w:rsidP="00F864E6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76DC7"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 w:rsidRPr="00C76DC7">
        <w:rPr>
          <w:rFonts w:asciiTheme="minorEastAsia" w:eastAsiaTheme="minorEastAsia" w:hAnsiTheme="minorEastAsia"/>
          <w:sz w:val="21"/>
          <w:szCs w:val="21"/>
        </w:rPr>
        <w:t>00</w:t>
      </w:r>
      <w:r w:rsidRPr="00C76DC7">
        <w:rPr>
          <w:rFonts w:asciiTheme="minorEastAsia" w:eastAsiaTheme="minorEastAsia" w:hAnsiTheme="minorEastAsia" w:hint="eastAsia"/>
          <w:sz w:val="21"/>
          <w:szCs w:val="21"/>
        </w:rPr>
        <w:t>条标注数据</w:t>
      </w:r>
    </w:p>
    <w:p w14:paraId="499EA608" w14:textId="77777777" w:rsidR="00F864E6" w:rsidRPr="00C76DC7" w:rsidRDefault="00F864E6" w:rsidP="00F864E6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76DC7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C76DC7">
        <w:rPr>
          <w:rFonts w:asciiTheme="minorEastAsia" w:eastAsiaTheme="minorEastAsia" w:hAnsiTheme="minorEastAsia"/>
          <w:sz w:val="21"/>
          <w:szCs w:val="21"/>
        </w:rPr>
        <w:t>000</w:t>
      </w:r>
      <w:r w:rsidRPr="00C76DC7">
        <w:rPr>
          <w:rFonts w:asciiTheme="minorEastAsia" w:eastAsiaTheme="minorEastAsia" w:hAnsiTheme="minorEastAsia" w:hint="eastAsia"/>
          <w:sz w:val="21"/>
          <w:szCs w:val="21"/>
        </w:rPr>
        <w:t>条非标注数据。</w:t>
      </w:r>
    </w:p>
    <w:p w14:paraId="6654695B" w14:textId="77777777" w:rsidR="00F864E6" w:rsidRPr="00C76DC7" w:rsidRDefault="00F864E6" w:rsidP="00F864E6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6</w:t>
      </w:r>
      <w:r w:rsidRPr="00C76DC7">
        <w:rPr>
          <w:rFonts w:asciiTheme="minorEastAsia" w:eastAsiaTheme="minorEastAsia" w:hAnsiTheme="minorEastAsia" w:hint="eastAsia"/>
          <w:sz w:val="21"/>
          <w:szCs w:val="21"/>
        </w:rPr>
        <w:t>个</w:t>
      </w:r>
      <w:r>
        <w:rPr>
          <w:rFonts w:asciiTheme="minorEastAsia" w:eastAsiaTheme="minorEastAsia" w:hAnsiTheme="minorEastAsia" w:hint="eastAsia"/>
          <w:sz w:val="21"/>
          <w:szCs w:val="21"/>
        </w:rPr>
        <w:t>类别的</w:t>
      </w:r>
      <w:r w:rsidRPr="009D2916">
        <w:rPr>
          <w:rFonts w:asciiTheme="minorEastAsia" w:eastAsiaTheme="minorEastAsia" w:hAnsiTheme="minorEastAsia"/>
          <w:sz w:val="21"/>
          <w:szCs w:val="21"/>
        </w:rPr>
        <w:t>6292</w:t>
      </w:r>
      <w:r>
        <w:rPr>
          <w:rFonts w:asciiTheme="minorEastAsia" w:eastAsiaTheme="minorEastAsia" w:hAnsiTheme="minorEastAsia" w:hint="eastAsia"/>
          <w:sz w:val="21"/>
          <w:szCs w:val="21"/>
        </w:rPr>
        <w:t>个</w:t>
      </w:r>
      <w:r w:rsidRPr="00C76DC7">
        <w:rPr>
          <w:rFonts w:asciiTheme="minorEastAsia" w:eastAsiaTheme="minorEastAsia" w:hAnsiTheme="minorEastAsia" w:hint="eastAsia"/>
          <w:sz w:val="21"/>
          <w:szCs w:val="21"/>
        </w:rPr>
        <w:t>实体词</w:t>
      </w:r>
      <w:r>
        <w:rPr>
          <w:rFonts w:asciiTheme="minorEastAsia" w:eastAsiaTheme="minorEastAsia" w:hAnsiTheme="minorEastAsia" w:hint="eastAsia"/>
          <w:sz w:val="21"/>
          <w:szCs w:val="21"/>
        </w:rPr>
        <w:t>词</w:t>
      </w:r>
      <w:r w:rsidRPr="00C76DC7">
        <w:rPr>
          <w:rFonts w:asciiTheme="minorEastAsia" w:eastAsiaTheme="minorEastAsia" w:hAnsiTheme="minorEastAsia" w:hint="eastAsia"/>
          <w:sz w:val="21"/>
          <w:szCs w:val="21"/>
        </w:rPr>
        <w:t>表</w:t>
      </w:r>
    </w:p>
    <w:p w14:paraId="4F5AA9D7" w14:textId="77777777" w:rsidR="00F864E6" w:rsidRPr="00A75C4B" w:rsidRDefault="00F864E6" w:rsidP="00F864E6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A75C4B">
        <w:rPr>
          <w:rFonts w:asciiTheme="minorEastAsia" w:eastAsiaTheme="minorEastAsia" w:hAnsiTheme="minorEastAsia" w:hint="eastAsia"/>
          <w:sz w:val="21"/>
          <w:szCs w:val="21"/>
        </w:rPr>
        <w:t>标注数据集统计如下表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3"/>
        <w:gridCol w:w="743"/>
        <w:gridCol w:w="1418"/>
        <w:gridCol w:w="709"/>
        <w:gridCol w:w="850"/>
        <w:gridCol w:w="851"/>
        <w:gridCol w:w="708"/>
        <w:gridCol w:w="1302"/>
        <w:gridCol w:w="762"/>
      </w:tblGrid>
      <w:tr w:rsidR="00F864E6" w:rsidRPr="00A75C4B" w14:paraId="2C795F22" w14:textId="77777777" w:rsidTr="00FB1722">
        <w:trPr>
          <w:trHeight w:val="320"/>
        </w:trPr>
        <w:tc>
          <w:tcPr>
            <w:tcW w:w="953" w:type="dxa"/>
            <w:noWrap/>
            <w:hideMark/>
          </w:tcPr>
          <w:p w14:paraId="64327884" w14:textId="77777777" w:rsidR="00F864E6" w:rsidRPr="00A75C4B" w:rsidRDefault="00F864E6" w:rsidP="00FB1722">
            <w:pPr>
              <w:ind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743" w:type="dxa"/>
            <w:noWrap/>
            <w:hideMark/>
          </w:tcPr>
          <w:p w14:paraId="7F4650DE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文本</w:t>
            </w:r>
          </w:p>
        </w:tc>
        <w:tc>
          <w:tcPr>
            <w:tcW w:w="1418" w:type="dxa"/>
            <w:noWrap/>
            <w:hideMark/>
          </w:tcPr>
          <w:p w14:paraId="47994A96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疾病和诊断</w:t>
            </w:r>
          </w:p>
        </w:tc>
        <w:tc>
          <w:tcPr>
            <w:tcW w:w="709" w:type="dxa"/>
            <w:noWrap/>
            <w:hideMark/>
          </w:tcPr>
          <w:p w14:paraId="5ECF32BC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</w:t>
            </w:r>
          </w:p>
        </w:tc>
        <w:tc>
          <w:tcPr>
            <w:tcW w:w="850" w:type="dxa"/>
            <w:noWrap/>
            <w:hideMark/>
          </w:tcPr>
          <w:p w14:paraId="4DDA32C2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检验</w:t>
            </w:r>
          </w:p>
        </w:tc>
        <w:tc>
          <w:tcPr>
            <w:tcW w:w="851" w:type="dxa"/>
            <w:noWrap/>
            <w:hideMark/>
          </w:tcPr>
          <w:p w14:paraId="46DA1BDC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手术</w:t>
            </w:r>
          </w:p>
        </w:tc>
        <w:tc>
          <w:tcPr>
            <w:tcW w:w="708" w:type="dxa"/>
            <w:noWrap/>
            <w:hideMark/>
          </w:tcPr>
          <w:p w14:paraId="386BA987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药物</w:t>
            </w:r>
          </w:p>
        </w:tc>
        <w:tc>
          <w:tcPr>
            <w:tcW w:w="1302" w:type="dxa"/>
            <w:noWrap/>
            <w:hideMark/>
          </w:tcPr>
          <w:p w14:paraId="15537B62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解剖部位</w:t>
            </w:r>
          </w:p>
        </w:tc>
        <w:tc>
          <w:tcPr>
            <w:tcW w:w="762" w:type="dxa"/>
            <w:noWrap/>
            <w:hideMark/>
          </w:tcPr>
          <w:p w14:paraId="3EB12230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864E6" w:rsidRPr="00ED68D9" w14:paraId="5DAA1E07" w14:textId="77777777" w:rsidTr="00FB1722">
        <w:trPr>
          <w:trHeight w:val="320"/>
        </w:trPr>
        <w:tc>
          <w:tcPr>
            <w:tcW w:w="953" w:type="dxa"/>
            <w:noWrap/>
            <w:hideMark/>
          </w:tcPr>
          <w:p w14:paraId="47437112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训练集</w:t>
            </w:r>
          </w:p>
        </w:tc>
        <w:tc>
          <w:tcPr>
            <w:tcW w:w="743" w:type="dxa"/>
            <w:noWrap/>
            <w:hideMark/>
          </w:tcPr>
          <w:p w14:paraId="01559197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5</w:t>
            </w:r>
            <w:r w:rsidRPr="00A75C4B">
              <w:rPr>
                <w:rFonts w:asciiTheme="minorEastAsia" w:eastAsiaTheme="minorEastAsia" w:hAnsiTheme="minorEastAsia" w:hint="eastAsia"/>
                <w:sz w:val="21"/>
                <w:szCs w:val="21"/>
              </w:rPr>
              <w:t>00</w:t>
            </w:r>
          </w:p>
        </w:tc>
        <w:tc>
          <w:tcPr>
            <w:tcW w:w="1418" w:type="dxa"/>
            <w:noWrap/>
            <w:hideMark/>
          </w:tcPr>
          <w:p w14:paraId="4ABEFD5C" w14:textId="77777777" w:rsidR="00F864E6" w:rsidRPr="00A75C4B" w:rsidRDefault="00F864E6" w:rsidP="00FB1722">
            <w:pPr>
              <w:ind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211</w:t>
            </w:r>
          </w:p>
        </w:tc>
        <w:tc>
          <w:tcPr>
            <w:tcW w:w="709" w:type="dxa"/>
            <w:noWrap/>
            <w:hideMark/>
          </w:tcPr>
          <w:p w14:paraId="1C0A9269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490</w:t>
            </w:r>
          </w:p>
        </w:tc>
        <w:tc>
          <w:tcPr>
            <w:tcW w:w="850" w:type="dxa"/>
            <w:noWrap/>
            <w:hideMark/>
          </w:tcPr>
          <w:p w14:paraId="5C9F78DF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885</w:t>
            </w:r>
          </w:p>
        </w:tc>
        <w:tc>
          <w:tcPr>
            <w:tcW w:w="851" w:type="dxa"/>
            <w:noWrap/>
            <w:hideMark/>
          </w:tcPr>
          <w:p w14:paraId="6CECDBB9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327</w:t>
            </w:r>
          </w:p>
        </w:tc>
        <w:tc>
          <w:tcPr>
            <w:tcW w:w="708" w:type="dxa"/>
            <w:noWrap/>
            <w:hideMark/>
          </w:tcPr>
          <w:p w14:paraId="55B64ACE" w14:textId="77777777" w:rsidR="00F864E6" w:rsidRPr="00A75C4B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841</w:t>
            </w:r>
          </w:p>
        </w:tc>
        <w:tc>
          <w:tcPr>
            <w:tcW w:w="1302" w:type="dxa"/>
            <w:noWrap/>
            <w:hideMark/>
          </w:tcPr>
          <w:p w14:paraId="4D60B1C1" w14:textId="77777777" w:rsidR="00F864E6" w:rsidRPr="00A75C4B" w:rsidRDefault="00F864E6" w:rsidP="00FB172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A59E3">
              <w:rPr>
                <w:rFonts w:asciiTheme="minorEastAsia" w:eastAsiaTheme="minorEastAsia" w:hAnsiTheme="minorEastAsia"/>
                <w:sz w:val="21"/>
                <w:szCs w:val="21"/>
              </w:rPr>
              <w:t>12660</w:t>
            </w:r>
          </w:p>
        </w:tc>
        <w:tc>
          <w:tcPr>
            <w:tcW w:w="762" w:type="dxa"/>
            <w:noWrap/>
            <w:hideMark/>
          </w:tcPr>
          <w:p w14:paraId="119008B1" w14:textId="77777777" w:rsidR="00F864E6" w:rsidRPr="00ED68D9" w:rsidRDefault="00F864E6" w:rsidP="00FB17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26414</w:t>
            </w:r>
          </w:p>
        </w:tc>
      </w:tr>
    </w:tbl>
    <w:p w14:paraId="62B998C7" w14:textId="6DBFDDA8" w:rsidR="007C5EB4" w:rsidRPr="00ED68D9" w:rsidRDefault="007C5EB4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</w:p>
    <w:p w14:paraId="7905332E" w14:textId="5C9CD0A8" w:rsidR="004F4D96" w:rsidRPr="00ED68D9" w:rsidRDefault="00B52DD5" w:rsidP="008C6152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b/>
        </w:rPr>
      </w:pPr>
      <w:r w:rsidRPr="00ED68D9">
        <w:rPr>
          <w:rFonts w:asciiTheme="minorEastAsia" w:eastAsiaTheme="minorEastAsia" w:hAnsiTheme="minorEastAsia" w:hint="eastAsia"/>
          <w:b/>
        </w:rPr>
        <w:t>评</w:t>
      </w:r>
      <w:r w:rsidR="00186D0F" w:rsidRPr="00ED68D9">
        <w:rPr>
          <w:rFonts w:asciiTheme="minorEastAsia" w:eastAsiaTheme="minorEastAsia" w:hAnsiTheme="minorEastAsia" w:hint="eastAsia"/>
          <w:b/>
        </w:rPr>
        <w:t>价</w:t>
      </w:r>
      <w:r w:rsidRPr="00ED68D9">
        <w:rPr>
          <w:rFonts w:asciiTheme="minorEastAsia" w:eastAsiaTheme="minorEastAsia" w:hAnsiTheme="minorEastAsia" w:hint="eastAsia"/>
          <w:b/>
        </w:rPr>
        <w:t>指标</w:t>
      </w:r>
    </w:p>
    <w:p w14:paraId="6A8E00C3" w14:textId="77777777" w:rsidR="00C40209" w:rsidRPr="006C69C6" w:rsidRDefault="00C40209" w:rsidP="008A19A3">
      <w:pPr>
        <w:ind w:left="420"/>
        <w:rPr>
          <w:sz w:val="21"/>
          <w:szCs w:val="21"/>
        </w:rPr>
      </w:pPr>
      <w:r w:rsidRPr="006C69C6">
        <w:rPr>
          <w:rFonts w:hint="eastAsia"/>
          <w:sz w:val="21"/>
          <w:szCs w:val="21"/>
        </w:rPr>
        <w:t>本任务采用精确率（Precision）、召回率（Recall）以及F</w:t>
      </w:r>
      <w:r w:rsidRPr="006C69C6">
        <w:rPr>
          <w:sz w:val="21"/>
          <w:szCs w:val="21"/>
        </w:rPr>
        <w:t>1</w:t>
      </w:r>
      <w:r w:rsidRPr="006C69C6">
        <w:rPr>
          <w:rFonts w:hint="eastAsia"/>
          <w:sz w:val="21"/>
          <w:szCs w:val="21"/>
        </w:rPr>
        <w:t>-M</w:t>
      </w:r>
      <w:r w:rsidRPr="006C69C6">
        <w:rPr>
          <w:sz w:val="21"/>
          <w:szCs w:val="21"/>
        </w:rPr>
        <w:t>easure</w:t>
      </w:r>
      <w:r w:rsidRPr="006C69C6">
        <w:rPr>
          <w:rFonts w:hint="eastAsia"/>
          <w:sz w:val="21"/>
          <w:szCs w:val="21"/>
        </w:rPr>
        <w:t>作为评测指标。参赛系统的输出结果集合记为</w:t>
      </w:r>
      <m:oMath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{</m:t>
        </m:r>
        <m:sSub>
          <m:sSubPr>
            <m:ctrlPr>
              <w:ins w:id="6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ins w:id="7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…</m:t>
        </m:r>
        <m:sSub>
          <m:sSubPr>
            <m:ctrlPr>
              <w:ins w:id="8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}</m:t>
        </m:r>
      </m:oMath>
      <w:r w:rsidRPr="006C69C6">
        <w:rPr>
          <w:rFonts w:hint="eastAsia"/>
          <w:sz w:val="21"/>
          <w:szCs w:val="21"/>
        </w:rPr>
        <w:t>，人工标注的结果（Gold</w:t>
      </w:r>
      <w:r w:rsidRPr="006C69C6">
        <w:rPr>
          <w:sz w:val="21"/>
          <w:szCs w:val="21"/>
        </w:rPr>
        <w:t xml:space="preserve"> </w:t>
      </w:r>
      <w:r w:rsidRPr="006C69C6">
        <w:rPr>
          <w:rFonts w:hint="eastAsia"/>
          <w:sz w:val="21"/>
          <w:szCs w:val="21"/>
        </w:rPr>
        <w:t>Standard）集合记为</w:t>
      </w:r>
      <m:oMath>
        <m:r>
          <w:rPr>
            <w:rFonts w:ascii="Cambria Math" w:hAnsi="Cambria Math" w:hint="eastAsia"/>
            <w:sz w:val="21"/>
            <w:szCs w:val="21"/>
          </w:rPr>
          <m:t>G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{</m:t>
        </m:r>
        <m:sSub>
          <m:sSubPr>
            <m:ctrlPr>
              <w:ins w:id="9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ins w:id="10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…</m:t>
        </m:r>
        <m:sSub>
          <m:sSubPr>
            <m:ctrlPr>
              <w:ins w:id="11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}</m:t>
        </m:r>
      </m:oMath>
      <w:r w:rsidRPr="006C69C6">
        <w:rPr>
          <w:rFonts w:hint="eastAsia"/>
          <w:sz w:val="21"/>
          <w:szCs w:val="21"/>
        </w:rPr>
        <w:t>。集合元素为一个实体提及，表示为四元组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d,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1"/>
                    <w:szCs w:val="21"/>
                  </w:rPr>
                  <m:t>pos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1"/>
                    <w:szCs w:val="21"/>
                  </w:rPr>
                  <m:t>pos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e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,c</m:t>
            </m:r>
          </m:e>
        </m:d>
      </m:oMath>
      <w:r w:rsidRPr="006C69C6">
        <w:rPr>
          <w:rFonts w:hint="eastAsia"/>
          <w:iCs/>
          <w:sz w:val="21"/>
          <w:szCs w:val="21"/>
        </w:rPr>
        <w:t>，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Pr="006C69C6">
        <w:rPr>
          <w:rFonts w:hint="eastAsia"/>
          <w:iCs/>
          <w:sz w:val="21"/>
          <w:szCs w:val="21"/>
        </w:rPr>
        <w:t>表示文档，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1"/>
                <w:szCs w:val="21"/>
              </w:rPr>
              <m:t>pos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</m:oMath>
      <w:r w:rsidRPr="006C69C6">
        <w:rPr>
          <w:rFonts w:hint="eastAsia"/>
          <w:i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1"/>
                <w:szCs w:val="21"/>
              </w:rPr>
              <m:t>pos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e</m:t>
            </m:r>
          </m:sub>
        </m:sSub>
      </m:oMath>
      <w:r w:rsidRPr="006C69C6">
        <w:rPr>
          <w:rFonts w:hint="eastAsia"/>
          <w:iCs/>
          <w:sz w:val="21"/>
          <w:szCs w:val="21"/>
        </w:rPr>
        <w:t>分别对应实体提及在文档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Pr="006C69C6">
        <w:rPr>
          <w:rFonts w:hint="eastAsia"/>
          <w:iCs/>
          <w:sz w:val="21"/>
          <w:szCs w:val="21"/>
        </w:rPr>
        <w:t>中的起止下标，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6C69C6">
        <w:rPr>
          <w:rFonts w:hint="eastAsia"/>
          <w:iCs/>
          <w:sz w:val="21"/>
          <w:szCs w:val="21"/>
        </w:rPr>
        <w:t>表示实体提及所属预定义类别。</w:t>
      </w:r>
      <w:r w:rsidRPr="006C69C6">
        <w:rPr>
          <w:rFonts w:hint="eastAsia"/>
          <w:sz w:val="21"/>
          <w:szCs w:val="21"/>
        </w:rPr>
        <w:t>分别从两个层面进行评价。</w:t>
      </w:r>
    </w:p>
    <w:p w14:paraId="64C039E7" w14:textId="6DA7D2BA" w:rsidR="00C40209" w:rsidRPr="006C69C6" w:rsidRDefault="00C40209" w:rsidP="008A19A3">
      <w:pPr>
        <w:spacing w:beforeLines="50" w:before="156" w:afterLines="50" w:after="156"/>
        <w:outlineLvl w:val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</w:rPr>
        <w:t>3</w:t>
      </w:r>
      <w:r w:rsidRPr="00791854">
        <w:rPr>
          <w:rFonts w:ascii="黑体" w:eastAsia="黑体" w:hAnsi="黑体" w:hint="eastAsia"/>
        </w:rPr>
        <w:t xml:space="preserve">.1 </w:t>
      </w:r>
      <w:r w:rsidRPr="006C69C6">
        <w:rPr>
          <w:rFonts w:ascii="黑体" w:eastAsia="黑体" w:hAnsi="黑体" w:hint="eastAsia"/>
          <w:sz w:val="21"/>
          <w:szCs w:val="21"/>
        </w:rPr>
        <w:t>严格指标</w:t>
      </w:r>
    </w:p>
    <w:p w14:paraId="3D7A3B38" w14:textId="77777777" w:rsidR="00C40209" w:rsidRPr="006C69C6" w:rsidRDefault="00C40209" w:rsidP="008A19A3">
      <w:pPr>
        <w:rPr>
          <w:rFonts w:ascii="黑体" w:eastAsia="黑体" w:hAnsi="黑体"/>
          <w:b/>
          <w:sz w:val="21"/>
          <w:szCs w:val="21"/>
        </w:rPr>
      </w:pPr>
      <w:r w:rsidRPr="006C69C6">
        <w:rPr>
          <w:rFonts w:hint="eastAsia"/>
          <w:sz w:val="21"/>
          <w:szCs w:val="21"/>
        </w:rPr>
        <w:t xml:space="preserve">      我们定义</w:t>
      </w:r>
      <m:oMath>
        <m:sSub>
          <m:sSubPr>
            <m:ctrlPr>
              <w:ins w:id="12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∈S</m:t>
        </m:r>
      </m:oMath>
      <w:r w:rsidRPr="006C69C6">
        <w:rPr>
          <w:rFonts w:hint="eastAsia"/>
          <w:sz w:val="21"/>
          <w:szCs w:val="21"/>
        </w:rPr>
        <w:t>与</w:t>
      </w:r>
      <m:oMath>
        <m:sSub>
          <m:sSubPr>
            <m:ctrlPr>
              <w:ins w:id="13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∈</m:t>
        </m:r>
        <m:r>
          <w:rPr>
            <w:rFonts w:ascii="Cambria Math" w:hAnsi="Cambria Math" w:hint="eastAsia"/>
            <w:sz w:val="21"/>
            <w:szCs w:val="21"/>
          </w:rPr>
          <m:t>G</m:t>
        </m:r>
      </m:oMath>
      <w:r w:rsidRPr="006C69C6">
        <w:rPr>
          <w:rFonts w:hint="eastAsia"/>
          <w:sz w:val="21"/>
          <w:szCs w:val="21"/>
        </w:rPr>
        <w:t>严格等价，当且仅当：</w:t>
      </w:r>
    </w:p>
    <w:p w14:paraId="153EA731" w14:textId="77777777" w:rsidR="00C40209" w:rsidRPr="006C69C6" w:rsidRDefault="00FD4A94" w:rsidP="008A19A3">
      <w:pPr>
        <w:pStyle w:val="a3"/>
        <w:widowControl w:val="0"/>
        <w:numPr>
          <w:ilvl w:val="0"/>
          <w:numId w:val="9"/>
        </w:numPr>
        <w:ind w:firstLineChars="0" w:hanging="87"/>
        <w:jc w:val="both"/>
        <w:rPr>
          <w:sz w:val="21"/>
          <w:szCs w:val="21"/>
        </w:rPr>
      </w:pPr>
      <m:oMath>
        <m:sSub>
          <m:sSubPr>
            <m:ctrlPr>
              <w:ins w:id="14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.</m:t>
        </m:r>
        <m:r>
          <w:rPr>
            <w:rFonts w:ascii="Cambria Math" w:hAnsi="Cambria Math"/>
            <w:sz w:val="21"/>
            <w:szCs w:val="21"/>
          </w:rPr>
          <m:t>d=</m:t>
        </m:r>
        <m:sSub>
          <m:sSubPr>
            <m:ctrlPr>
              <w:ins w:id="15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.d</m:t>
        </m:r>
      </m:oMath>
    </w:p>
    <w:p w14:paraId="1FA0C018" w14:textId="77777777" w:rsidR="00C40209" w:rsidRPr="006C69C6" w:rsidRDefault="00FD4A94" w:rsidP="008A19A3">
      <w:pPr>
        <w:pStyle w:val="a3"/>
        <w:widowControl w:val="0"/>
        <w:numPr>
          <w:ilvl w:val="0"/>
          <w:numId w:val="9"/>
        </w:numPr>
        <w:ind w:firstLineChars="0" w:hanging="87"/>
        <w:jc w:val="both"/>
        <w:rPr>
          <w:sz w:val="21"/>
          <w:szCs w:val="21"/>
        </w:rPr>
      </w:pPr>
      <m:oMath>
        <m:sSub>
          <m:sSubPr>
            <m:ctrlPr>
              <w:ins w:id="16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1"/>
                <w:szCs w:val="21"/>
              </w:rPr>
              <m:t>pos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ins w:id="17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1"/>
                <w:szCs w:val="21"/>
              </w:rPr>
              <m:t>pos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</m:oMath>
    </w:p>
    <w:p w14:paraId="74F62285" w14:textId="77777777" w:rsidR="00C40209" w:rsidRPr="006C69C6" w:rsidRDefault="00FD4A94" w:rsidP="008A19A3">
      <w:pPr>
        <w:pStyle w:val="a3"/>
        <w:widowControl w:val="0"/>
        <w:numPr>
          <w:ilvl w:val="0"/>
          <w:numId w:val="9"/>
        </w:numPr>
        <w:ind w:firstLineChars="0" w:hanging="87"/>
        <w:jc w:val="both"/>
        <w:rPr>
          <w:sz w:val="21"/>
          <w:szCs w:val="21"/>
        </w:rPr>
      </w:pPr>
      <m:oMath>
        <m:sSub>
          <m:sSubPr>
            <m:ctrlPr>
              <w:ins w:id="18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1"/>
                <w:szCs w:val="21"/>
              </w:rPr>
              <m:t>pos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e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ins w:id="19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mbria Math"/>
                <w:sz w:val="21"/>
                <w:szCs w:val="21"/>
              </w:rPr>
              <m:t>pos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e</m:t>
            </m:r>
          </m:sub>
        </m:sSub>
      </m:oMath>
    </w:p>
    <w:p w14:paraId="2197454D" w14:textId="77777777" w:rsidR="00C40209" w:rsidRPr="006C69C6" w:rsidRDefault="00FD4A94" w:rsidP="008A19A3">
      <w:pPr>
        <w:pStyle w:val="a3"/>
        <w:widowControl w:val="0"/>
        <w:numPr>
          <w:ilvl w:val="0"/>
          <w:numId w:val="9"/>
        </w:numPr>
        <w:ind w:firstLineChars="0" w:hanging="87"/>
        <w:jc w:val="both"/>
        <w:rPr>
          <w:sz w:val="21"/>
          <w:szCs w:val="21"/>
        </w:rPr>
      </w:pPr>
      <m:oMath>
        <m:sSub>
          <m:sSubPr>
            <m:ctrlPr>
              <w:ins w:id="20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.</m:t>
        </m:r>
        <m:r>
          <w:rPr>
            <w:rFonts w:ascii="Cambria Math" w:hAnsi="Cambria Math"/>
            <w:sz w:val="21"/>
            <w:szCs w:val="21"/>
          </w:rPr>
          <m:t>c=</m:t>
        </m:r>
        <m:sSub>
          <m:sSubPr>
            <m:ctrlPr>
              <w:ins w:id="21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.c</m:t>
        </m:r>
      </m:oMath>
    </w:p>
    <w:p w14:paraId="434A4D8D" w14:textId="77777777" w:rsidR="00C40209" w:rsidRPr="006C69C6" w:rsidRDefault="00C40209" w:rsidP="008A19A3">
      <w:pPr>
        <w:ind w:left="720"/>
        <w:rPr>
          <w:sz w:val="21"/>
          <w:szCs w:val="21"/>
        </w:rPr>
      </w:pPr>
      <w:r w:rsidRPr="006C69C6">
        <w:rPr>
          <w:rFonts w:hint="eastAsia"/>
          <w:sz w:val="21"/>
          <w:szCs w:val="21"/>
        </w:rPr>
        <w:t>基于以上等价关系，我们定义集合</w:t>
      </w:r>
      <m:oMath>
        <m:r>
          <w:rPr>
            <w:rFonts w:ascii="Cambria Math" w:hAnsi="Cambria Math"/>
            <w:sz w:val="21"/>
            <w:szCs w:val="21"/>
          </w:rPr>
          <m:t>S</m:t>
        </m:r>
      </m:oMath>
      <w:r w:rsidRPr="006C69C6">
        <w:rPr>
          <w:rFonts w:hint="eastAsia"/>
          <w:sz w:val="21"/>
          <w:szCs w:val="21"/>
        </w:rPr>
        <w:t>与</w:t>
      </w:r>
      <m:oMath>
        <m:r>
          <w:rPr>
            <w:rFonts w:ascii="Cambria Math" w:hAnsi="Cambria Math" w:hint="eastAsia"/>
            <w:sz w:val="21"/>
            <w:szCs w:val="21"/>
          </w:rPr>
          <m:t>G</m:t>
        </m:r>
      </m:oMath>
      <w:r w:rsidRPr="006C69C6">
        <w:rPr>
          <w:rFonts w:hint="eastAsia"/>
          <w:sz w:val="21"/>
          <w:szCs w:val="21"/>
        </w:rPr>
        <w:t>的严格交集为</w:t>
      </w:r>
      <m:oMath>
        <m:sSub>
          <m:sSubPr>
            <m:ctrlPr>
              <w:ins w:id="22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∩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</m:oMath>
      <w:r w:rsidRPr="006C69C6">
        <w:rPr>
          <w:rFonts w:hint="eastAsia"/>
          <w:sz w:val="21"/>
          <w:szCs w:val="21"/>
        </w:rPr>
        <w:t>。由此得到严格评测指标：</w:t>
      </w:r>
    </w:p>
    <w:p w14:paraId="148DE501" w14:textId="77777777" w:rsidR="00C40209" w:rsidRPr="006C69C6" w:rsidRDefault="00FD4A94" w:rsidP="008A19A3">
      <w:pPr>
        <w:ind w:left="720"/>
        <w:jc w:val="center"/>
        <w:rPr>
          <w:rFonts w:eastAsia="黑体"/>
          <w:b/>
          <w:sz w:val="21"/>
          <w:szCs w:val="21"/>
        </w:rPr>
      </w:pPr>
      <m:oMath>
        <m:sSub>
          <m:sSubPr>
            <m:ctrlPr>
              <w:ins w:id="23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24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|S</m:t>
            </m:r>
            <m:sSub>
              <m:sSubPr>
                <m:ctrlPr>
                  <w:ins w:id="25" w:author="Microsoft Office 用户" w:date="2017-05-25T10:14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∩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|S|</m:t>
            </m:r>
          </m:den>
        </m:f>
      </m:oMath>
      <w:r w:rsidR="00C40209" w:rsidRPr="006C69C6">
        <w:rPr>
          <w:sz w:val="21"/>
          <w:szCs w:val="21"/>
        </w:rPr>
        <w:t xml:space="preserve">,   </w:t>
      </w:r>
      <m:oMath>
        <m:sSub>
          <m:sSubPr>
            <m:ctrlPr>
              <w:ins w:id="26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27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|S</m:t>
            </m:r>
            <m:sSub>
              <m:sSubPr>
                <m:ctrlPr>
                  <w:ins w:id="28" w:author="Microsoft Office 用户" w:date="2017-05-25T10:14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∩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|G|</m:t>
            </m:r>
          </m:den>
        </m:f>
      </m:oMath>
      <w:r w:rsidR="00C40209" w:rsidRPr="006C69C6">
        <w:rPr>
          <w:rFonts w:hint="eastAsia"/>
          <w:sz w:val="21"/>
          <w:szCs w:val="21"/>
        </w:rPr>
        <w:t xml:space="preserve">,   </w:t>
      </w:r>
      <m:oMath>
        <m:sSub>
          <m:sSubPr>
            <m:ctrlPr>
              <w:ins w:id="29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1s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30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2PR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P+R</m:t>
            </m:r>
          </m:den>
        </m:f>
      </m:oMath>
    </w:p>
    <w:p w14:paraId="2297157B" w14:textId="3558F4C8" w:rsidR="00C40209" w:rsidRPr="006C69C6" w:rsidRDefault="00C40209" w:rsidP="008A19A3">
      <w:pPr>
        <w:spacing w:beforeLines="50" w:before="156" w:afterLines="50" w:after="156"/>
        <w:outlineLvl w:val="0"/>
        <w:rPr>
          <w:rFonts w:ascii="黑体" w:eastAsia="黑体" w:hAnsi="黑体"/>
          <w:sz w:val="21"/>
          <w:szCs w:val="21"/>
        </w:rPr>
      </w:pPr>
      <w:r w:rsidRPr="006C69C6">
        <w:rPr>
          <w:rFonts w:ascii="黑体" w:eastAsia="黑体" w:hAnsi="黑体"/>
          <w:sz w:val="21"/>
          <w:szCs w:val="21"/>
        </w:rPr>
        <w:t>3</w:t>
      </w:r>
      <w:r w:rsidRPr="006C69C6">
        <w:rPr>
          <w:rFonts w:ascii="黑体" w:eastAsia="黑体" w:hAnsi="黑体" w:hint="eastAsia"/>
          <w:sz w:val="21"/>
          <w:szCs w:val="21"/>
        </w:rPr>
        <w:t>.2 松弛指标</w:t>
      </w:r>
    </w:p>
    <w:p w14:paraId="191FD96A" w14:textId="77777777" w:rsidR="00C40209" w:rsidRPr="006C69C6" w:rsidRDefault="00C40209" w:rsidP="008A19A3">
      <w:pPr>
        <w:rPr>
          <w:rFonts w:ascii="黑体" w:eastAsia="黑体" w:hAnsi="黑体"/>
          <w:b/>
          <w:sz w:val="21"/>
          <w:szCs w:val="21"/>
        </w:rPr>
      </w:pPr>
      <w:r w:rsidRPr="006C69C6">
        <w:rPr>
          <w:rFonts w:hint="eastAsia"/>
          <w:sz w:val="21"/>
          <w:szCs w:val="21"/>
        </w:rPr>
        <w:t xml:space="preserve">       我们定义</w:t>
      </w:r>
      <m:oMath>
        <m:sSub>
          <m:sSubPr>
            <m:ctrlPr>
              <w:ins w:id="31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∈S</m:t>
        </m:r>
      </m:oMath>
      <w:r w:rsidRPr="006C69C6">
        <w:rPr>
          <w:rFonts w:hint="eastAsia"/>
          <w:sz w:val="21"/>
          <w:szCs w:val="21"/>
        </w:rPr>
        <w:t>与</w:t>
      </w:r>
      <m:oMath>
        <m:sSub>
          <m:sSubPr>
            <m:ctrlPr>
              <w:ins w:id="32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∈</m:t>
        </m:r>
        <m:r>
          <w:rPr>
            <w:rFonts w:ascii="Cambria Math" w:hAnsi="Cambria Math" w:hint="eastAsia"/>
            <w:sz w:val="21"/>
            <w:szCs w:val="21"/>
          </w:rPr>
          <m:t>G</m:t>
        </m:r>
      </m:oMath>
      <w:r w:rsidRPr="006C69C6">
        <w:rPr>
          <w:rFonts w:hint="eastAsia"/>
          <w:sz w:val="21"/>
          <w:szCs w:val="21"/>
        </w:rPr>
        <w:t>松弛等价，当且仅当：</w:t>
      </w:r>
    </w:p>
    <w:p w14:paraId="75E48727" w14:textId="77777777" w:rsidR="00C40209" w:rsidRPr="006C69C6" w:rsidRDefault="00FD4A94" w:rsidP="008A19A3">
      <w:pPr>
        <w:pStyle w:val="a3"/>
        <w:widowControl w:val="0"/>
        <w:numPr>
          <w:ilvl w:val="0"/>
          <w:numId w:val="18"/>
        </w:numPr>
        <w:ind w:firstLineChars="0" w:hanging="87"/>
        <w:jc w:val="both"/>
        <w:rPr>
          <w:sz w:val="21"/>
          <w:szCs w:val="21"/>
        </w:rPr>
      </w:pPr>
      <m:oMath>
        <m:sSub>
          <m:sSubPr>
            <m:ctrlPr>
              <w:ins w:id="33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.</m:t>
        </m:r>
        <m:r>
          <w:rPr>
            <w:rFonts w:ascii="Cambria Math" w:hAnsi="Cambria Math"/>
            <w:sz w:val="21"/>
            <w:szCs w:val="21"/>
          </w:rPr>
          <m:t>d=</m:t>
        </m:r>
        <m:sSub>
          <m:sSubPr>
            <m:ctrlPr>
              <w:ins w:id="34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.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d</m:t>
        </m:r>
      </m:oMath>
    </w:p>
    <w:p w14:paraId="5B21E697" w14:textId="7401E46D" w:rsidR="008A19A3" w:rsidRPr="006C69C6" w:rsidRDefault="00FD4A94" w:rsidP="008A19A3">
      <w:pPr>
        <w:pStyle w:val="a3"/>
        <w:widowControl w:val="0"/>
        <w:numPr>
          <w:ilvl w:val="0"/>
          <w:numId w:val="18"/>
        </w:numPr>
        <w:ind w:firstLineChars="0" w:hanging="87"/>
        <w:jc w:val="both"/>
        <w:rPr>
          <w:sz w:val="21"/>
          <w:szCs w:val="21"/>
        </w:rPr>
      </w:pPr>
      <m:oMath>
        <m:func>
          <m:funcPr>
            <m:ctrlPr>
              <w:ins w:id="35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max</m:t>
            </m:r>
          </m:fName>
          <m:e>
            <m:d>
              <m:dPr>
                <m:ctrlPr>
                  <w:ins w:id="36" w:author="Microsoft Office 用户" w:date="2017-05-25T10:14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37" w:author="Microsoft Office 用户" w:date="2017-05-25T10:14:00Z"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  <w:sz w:val="21"/>
                    <w:szCs w:val="21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ins w:id="38" w:author="Microsoft Office 用户" w:date="2017-05-25T10:14:00Z"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1"/>
            <w:szCs w:val="21"/>
          </w:rPr>
          <m:t>≤</m:t>
        </m:r>
        <m:func>
          <m:funcPr>
            <m:ctrlPr>
              <w:ins w:id="39" w:author="Microsoft Office 用户" w:date="2017-05-25T10:14:00Z"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w:ins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min</m:t>
            </m:r>
          </m:fName>
          <m:e>
            <m:d>
              <m:dPr>
                <m:ctrlPr>
                  <w:ins w:id="40" w:author="Microsoft Office 用户" w:date="2017-05-25T10:14:00Z"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41" w:author="Microsoft Office 用户" w:date="2017-05-25T10:14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 w:val="21"/>
                    <w:szCs w:val="21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,</m:t>
                </m:r>
                <m:sSub>
                  <m:sSubPr>
                    <m:ctrlPr>
                      <w:ins w:id="42" w:author="Microsoft Office 用户" w:date="2017-05-25T10:14:00Z"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1"/>
                        <w:szCs w:val="21"/>
                      </w:rPr>
                      <m:t>pos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sub>
                </m:sSub>
              </m:e>
            </m:d>
          </m:e>
        </m:func>
      </m:oMath>
    </w:p>
    <w:p w14:paraId="3E981FC6" w14:textId="77777777" w:rsidR="00C40209" w:rsidRPr="006C69C6" w:rsidRDefault="00FD4A94" w:rsidP="008A19A3">
      <w:pPr>
        <w:pStyle w:val="a3"/>
        <w:widowControl w:val="0"/>
        <w:numPr>
          <w:ilvl w:val="0"/>
          <w:numId w:val="18"/>
        </w:numPr>
        <w:ind w:firstLineChars="0" w:hanging="87"/>
        <w:jc w:val="both"/>
        <w:rPr>
          <w:sz w:val="21"/>
          <w:szCs w:val="21"/>
        </w:rPr>
      </w:pPr>
      <m:oMath>
        <m:sSub>
          <m:sSubPr>
            <m:ctrlPr>
              <w:ins w:id="43" w:author="Microsoft Office 用户" w:date="2017-05-25T10:14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.</m:t>
        </m:r>
        <m:r>
          <w:rPr>
            <w:rFonts w:ascii="Cambria Math" w:hAnsi="Cambria Math"/>
            <w:sz w:val="21"/>
            <w:szCs w:val="21"/>
          </w:rPr>
          <m:t>c=</m:t>
        </m:r>
        <m:sSub>
          <m:sSubPr>
            <m:ctrlPr>
              <w:ins w:id="44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.c</m:t>
        </m:r>
      </m:oMath>
    </w:p>
    <w:p w14:paraId="6D07BE80" w14:textId="77777777" w:rsidR="00C40209" w:rsidRPr="006C69C6" w:rsidRDefault="00C40209" w:rsidP="008A19A3">
      <w:pPr>
        <w:ind w:left="720"/>
        <w:rPr>
          <w:sz w:val="21"/>
          <w:szCs w:val="21"/>
        </w:rPr>
      </w:pPr>
      <w:r w:rsidRPr="006C69C6">
        <w:rPr>
          <w:rFonts w:hint="eastAsia"/>
          <w:sz w:val="21"/>
          <w:szCs w:val="21"/>
        </w:rPr>
        <w:t>基于以上等价关系，我们定义集合</w:t>
      </w:r>
      <m:oMath>
        <m:r>
          <w:rPr>
            <w:rFonts w:ascii="Cambria Math" w:hAnsi="Cambria Math"/>
            <w:sz w:val="21"/>
            <w:szCs w:val="21"/>
          </w:rPr>
          <m:t>S</m:t>
        </m:r>
      </m:oMath>
      <w:r w:rsidRPr="006C69C6">
        <w:rPr>
          <w:rFonts w:hint="eastAsia"/>
          <w:sz w:val="21"/>
          <w:szCs w:val="21"/>
        </w:rPr>
        <w:t>与</w:t>
      </w:r>
      <m:oMath>
        <m:r>
          <w:rPr>
            <w:rFonts w:ascii="Cambria Math" w:hAnsi="Cambria Math" w:hint="eastAsia"/>
            <w:sz w:val="21"/>
            <w:szCs w:val="21"/>
          </w:rPr>
          <m:t>G</m:t>
        </m:r>
      </m:oMath>
      <w:r w:rsidRPr="006C69C6">
        <w:rPr>
          <w:rFonts w:hint="eastAsia"/>
          <w:sz w:val="21"/>
          <w:szCs w:val="21"/>
        </w:rPr>
        <w:t>的松弛交集为</w:t>
      </w:r>
      <m:oMath>
        <m:sSub>
          <m:sSubPr>
            <m:ctrlPr>
              <w:ins w:id="45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∩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r</m:t>
            </m:r>
          </m:sub>
        </m:sSub>
      </m:oMath>
      <w:r w:rsidRPr="006C69C6">
        <w:rPr>
          <w:rFonts w:hint="eastAsia"/>
          <w:sz w:val="21"/>
          <w:szCs w:val="21"/>
        </w:rPr>
        <w:t>。由此得到松弛评测指标：</w:t>
      </w:r>
    </w:p>
    <w:p w14:paraId="5D2430F4" w14:textId="77777777" w:rsidR="00C40209" w:rsidRPr="006C69C6" w:rsidRDefault="00FD4A94" w:rsidP="008A19A3">
      <w:pPr>
        <w:ind w:left="720"/>
        <w:jc w:val="center"/>
        <w:rPr>
          <w:sz w:val="21"/>
          <w:szCs w:val="21"/>
        </w:rPr>
      </w:pPr>
      <m:oMath>
        <m:sSub>
          <m:sSubPr>
            <m:ctrlPr>
              <w:ins w:id="46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r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47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|S</m:t>
            </m:r>
            <m:sSub>
              <m:sSubPr>
                <m:ctrlPr>
                  <w:ins w:id="48" w:author="Microsoft Office 用户" w:date="2017-05-25T10:14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∩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|S|</m:t>
            </m:r>
          </m:den>
        </m:f>
      </m:oMath>
      <w:r w:rsidR="00C40209" w:rsidRPr="006C69C6">
        <w:rPr>
          <w:sz w:val="21"/>
          <w:szCs w:val="21"/>
        </w:rPr>
        <w:t xml:space="preserve">,   </w:t>
      </w:r>
      <m:oMath>
        <m:sSub>
          <m:sSubPr>
            <m:ctrlPr>
              <w:ins w:id="49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r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50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|S</m:t>
            </m:r>
            <m:sSub>
              <m:sSubPr>
                <m:ctrlPr>
                  <w:ins w:id="51" w:author="Microsoft Office 用户" w:date="2017-05-25T10:14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∩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|G|</m:t>
            </m:r>
          </m:den>
        </m:f>
      </m:oMath>
      <w:r w:rsidR="00C40209" w:rsidRPr="006C69C6">
        <w:rPr>
          <w:rFonts w:hint="eastAsia"/>
          <w:sz w:val="21"/>
          <w:szCs w:val="21"/>
        </w:rPr>
        <w:t xml:space="preserve">,   </w:t>
      </w:r>
      <m:oMath>
        <m:sSub>
          <m:sSubPr>
            <m:ctrlPr>
              <w:ins w:id="52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1r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53" w:author="Microsoft Office 用户" w:date="2017-05-25T10:14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2PR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P+R</m:t>
            </m:r>
          </m:den>
        </m:f>
      </m:oMath>
    </w:p>
    <w:p w14:paraId="23060C10" w14:textId="443623BD" w:rsidR="004F4D96" w:rsidRPr="006C69C6" w:rsidRDefault="00C40209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C69C6">
        <w:rPr>
          <w:rFonts w:hint="eastAsia"/>
          <w:sz w:val="21"/>
          <w:szCs w:val="21"/>
        </w:rPr>
        <w:t>最后，按照预定义类别的</w:t>
      </w:r>
      <w:r w:rsidRPr="006C69C6">
        <w:rPr>
          <w:sz w:val="21"/>
          <w:szCs w:val="21"/>
        </w:rPr>
        <w:t>6</w:t>
      </w:r>
      <w:r w:rsidRPr="006C69C6">
        <w:rPr>
          <w:rFonts w:hint="eastAsia"/>
          <w:sz w:val="21"/>
          <w:szCs w:val="21"/>
        </w:rPr>
        <w:t>个不同类别，对每个子类进行分开评测，共得到1</w:t>
      </w:r>
      <w:r w:rsidRPr="006C69C6">
        <w:rPr>
          <w:sz w:val="21"/>
          <w:szCs w:val="21"/>
        </w:rPr>
        <w:t>4</w:t>
      </w:r>
      <w:r w:rsidRPr="006C69C6">
        <w:rPr>
          <w:rFonts w:hint="eastAsia"/>
          <w:sz w:val="21"/>
          <w:szCs w:val="21"/>
        </w:rPr>
        <w:t>个评测结果：</w:t>
      </w:r>
      <w:r w:rsidR="004F4D96" w:rsidRPr="006C69C6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708"/>
        <w:gridCol w:w="882"/>
        <w:gridCol w:w="919"/>
        <w:gridCol w:w="1028"/>
        <w:gridCol w:w="1282"/>
        <w:gridCol w:w="788"/>
      </w:tblGrid>
      <w:tr w:rsidR="00C40209" w:rsidRPr="006C69C6" w14:paraId="01BB345E" w14:textId="77777777" w:rsidTr="00C40209">
        <w:trPr>
          <w:jc w:val="center"/>
        </w:trPr>
        <w:tc>
          <w:tcPr>
            <w:tcW w:w="1271" w:type="dxa"/>
          </w:tcPr>
          <w:p w14:paraId="3854FD35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F82BE96" w14:textId="69F62012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疾病和诊断</w:t>
            </w:r>
          </w:p>
        </w:tc>
        <w:tc>
          <w:tcPr>
            <w:tcW w:w="708" w:type="dxa"/>
            <w:vAlign w:val="center"/>
          </w:tcPr>
          <w:p w14:paraId="45D63C49" w14:textId="094B3D3F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检查</w:t>
            </w:r>
          </w:p>
        </w:tc>
        <w:tc>
          <w:tcPr>
            <w:tcW w:w="882" w:type="dxa"/>
            <w:vAlign w:val="center"/>
          </w:tcPr>
          <w:p w14:paraId="46D39469" w14:textId="5F28C55A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检验</w:t>
            </w:r>
          </w:p>
        </w:tc>
        <w:tc>
          <w:tcPr>
            <w:tcW w:w="919" w:type="dxa"/>
            <w:vAlign w:val="center"/>
          </w:tcPr>
          <w:p w14:paraId="3DF15C75" w14:textId="2764562F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手术</w:t>
            </w:r>
          </w:p>
        </w:tc>
        <w:tc>
          <w:tcPr>
            <w:tcW w:w="1028" w:type="dxa"/>
            <w:vAlign w:val="center"/>
          </w:tcPr>
          <w:p w14:paraId="6F74C5F3" w14:textId="2BD8E974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药物</w:t>
            </w:r>
          </w:p>
        </w:tc>
        <w:tc>
          <w:tcPr>
            <w:tcW w:w="1282" w:type="dxa"/>
          </w:tcPr>
          <w:p w14:paraId="42ECDA2B" w14:textId="24170BBD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解剖部位</w:t>
            </w:r>
          </w:p>
        </w:tc>
        <w:tc>
          <w:tcPr>
            <w:tcW w:w="788" w:type="dxa"/>
          </w:tcPr>
          <w:p w14:paraId="6DDAE61F" w14:textId="36E67A41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综合</w:t>
            </w:r>
          </w:p>
        </w:tc>
      </w:tr>
      <w:tr w:rsidR="00C40209" w:rsidRPr="006C69C6" w14:paraId="3C151FEA" w14:textId="77777777" w:rsidTr="00C40209">
        <w:trPr>
          <w:jc w:val="center"/>
        </w:trPr>
        <w:tc>
          <w:tcPr>
            <w:tcW w:w="1271" w:type="dxa"/>
          </w:tcPr>
          <w:p w14:paraId="05D4AC6E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严格指标</w:t>
            </w:r>
          </w:p>
        </w:tc>
        <w:tc>
          <w:tcPr>
            <w:tcW w:w="1418" w:type="dxa"/>
          </w:tcPr>
          <w:p w14:paraId="4AE7A6DE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</w:tcPr>
          <w:p w14:paraId="33F9783E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82" w:type="dxa"/>
          </w:tcPr>
          <w:p w14:paraId="0486B8C5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19" w:type="dxa"/>
          </w:tcPr>
          <w:p w14:paraId="3F6B13AA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28" w:type="dxa"/>
          </w:tcPr>
          <w:p w14:paraId="09DE4025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82" w:type="dxa"/>
          </w:tcPr>
          <w:p w14:paraId="5BA21B41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8" w:type="dxa"/>
          </w:tcPr>
          <w:p w14:paraId="2E4F87AF" w14:textId="137A7333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</w:tr>
      <w:tr w:rsidR="00C40209" w:rsidRPr="006C69C6" w14:paraId="5918490B" w14:textId="77777777" w:rsidTr="00C40209">
        <w:trPr>
          <w:jc w:val="center"/>
        </w:trPr>
        <w:tc>
          <w:tcPr>
            <w:tcW w:w="1271" w:type="dxa"/>
          </w:tcPr>
          <w:p w14:paraId="11761799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  <w:r w:rsidRPr="006C69C6">
              <w:rPr>
                <w:rFonts w:hint="eastAsia"/>
                <w:sz w:val="21"/>
                <w:szCs w:val="21"/>
              </w:rPr>
              <w:t>松弛指标</w:t>
            </w:r>
          </w:p>
        </w:tc>
        <w:tc>
          <w:tcPr>
            <w:tcW w:w="1418" w:type="dxa"/>
          </w:tcPr>
          <w:p w14:paraId="7A73F5E9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</w:tcPr>
          <w:p w14:paraId="4DADE7BA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82" w:type="dxa"/>
          </w:tcPr>
          <w:p w14:paraId="239F9C9E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19" w:type="dxa"/>
          </w:tcPr>
          <w:p w14:paraId="3D482F44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28" w:type="dxa"/>
          </w:tcPr>
          <w:p w14:paraId="154A23B0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82" w:type="dxa"/>
          </w:tcPr>
          <w:p w14:paraId="1600F321" w14:textId="77777777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8" w:type="dxa"/>
          </w:tcPr>
          <w:p w14:paraId="5847E490" w14:textId="74FC8180" w:rsidR="00C40209" w:rsidRPr="006C69C6" w:rsidRDefault="00C40209" w:rsidP="008A19A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1CEB211" w14:textId="2D45F0D8" w:rsidR="00D977C5" w:rsidRPr="004B5843" w:rsidRDefault="00D977C5" w:rsidP="009E3688">
      <w:pPr>
        <w:spacing w:beforeLines="50" w:before="156" w:afterLines="50" w:after="156"/>
        <w:outlineLvl w:val="0"/>
        <w:rPr>
          <w:rFonts w:asciiTheme="minorEastAsia" w:eastAsiaTheme="minorEastAsia" w:hAnsiTheme="minorEastAsia" w:cs="MS Mincho"/>
          <w:b/>
          <w:sz w:val="28"/>
          <w:szCs w:val="28"/>
        </w:rPr>
      </w:pPr>
      <w:r w:rsidRPr="004B5843">
        <w:rPr>
          <w:rFonts w:asciiTheme="minorEastAsia" w:eastAsiaTheme="minorEastAsia" w:hAnsiTheme="minorEastAsia" w:hint="eastAsia"/>
          <w:b/>
          <w:sz w:val="28"/>
          <w:szCs w:val="28"/>
        </w:rPr>
        <w:t>二、</w:t>
      </w:r>
      <w:bookmarkStart w:id="54" w:name="OLE_LINK5"/>
      <w:bookmarkStart w:id="55" w:name="OLE_LINK6"/>
      <w:r w:rsidRPr="004B5843">
        <w:rPr>
          <w:rFonts w:asciiTheme="minorEastAsia" w:eastAsiaTheme="minorEastAsia" w:hAnsiTheme="minorEastAsia"/>
          <w:b/>
          <w:sz w:val="28"/>
          <w:szCs w:val="28"/>
        </w:rPr>
        <w:t>医疗</w:t>
      </w:r>
      <w:r w:rsidR="00903ED8">
        <w:rPr>
          <w:rFonts w:asciiTheme="minorEastAsia" w:eastAsiaTheme="minorEastAsia" w:hAnsiTheme="minorEastAsia" w:hint="eastAsia"/>
          <w:b/>
          <w:sz w:val="28"/>
          <w:szCs w:val="28"/>
        </w:rPr>
        <w:t>事件</w:t>
      </w:r>
      <w:r w:rsidRPr="004B5843">
        <w:rPr>
          <w:rFonts w:asciiTheme="minorEastAsia" w:eastAsiaTheme="minorEastAsia" w:hAnsiTheme="minorEastAsia"/>
          <w:b/>
          <w:sz w:val="28"/>
          <w:szCs w:val="28"/>
        </w:rPr>
        <w:t>抽</w:t>
      </w:r>
      <w:r w:rsidRPr="004B5843">
        <w:rPr>
          <w:rFonts w:asciiTheme="minorEastAsia" w:eastAsiaTheme="minorEastAsia" w:hAnsiTheme="minorEastAsia" w:cs="MS Mincho"/>
          <w:b/>
          <w:sz w:val="28"/>
          <w:szCs w:val="28"/>
        </w:rPr>
        <w:t>取</w:t>
      </w:r>
      <w:bookmarkEnd w:id="54"/>
      <w:bookmarkEnd w:id="55"/>
    </w:p>
    <w:p w14:paraId="2B95765D" w14:textId="7496984A" w:rsidR="006577A2" w:rsidRPr="001D58C6" w:rsidRDefault="006577A2" w:rsidP="009E3688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b/>
        </w:rPr>
      </w:pPr>
      <w:r w:rsidRPr="001D58C6">
        <w:rPr>
          <w:rFonts w:asciiTheme="minorEastAsia" w:eastAsiaTheme="minorEastAsia" w:hAnsiTheme="minorEastAsia"/>
          <w:b/>
        </w:rPr>
        <w:t>任务</w:t>
      </w:r>
      <w:r w:rsidRPr="001D58C6">
        <w:rPr>
          <w:rFonts w:asciiTheme="minorEastAsia" w:eastAsiaTheme="minorEastAsia" w:hAnsiTheme="minorEastAsia" w:hint="eastAsia"/>
          <w:b/>
        </w:rPr>
        <w:t>定义及描述</w:t>
      </w:r>
    </w:p>
    <w:p w14:paraId="1FEA998A" w14:textId="2887B288" w:rsidR="006577A2" w:rsidRDefault="00A06F37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本任务为中文病历医疗</w:t>
      </w:r>
      <w:r w:rsidR="003F2DDB">
        <w:rPr>
          <w:rFonts w:asciiTheme="minorEastAsia" w:eastAsiaTheme="minorEastAsia" w:hAnsiTheme="minorEastAsia" w:hint="eastAsia"/>
          <w:sz w:val="21"/>
          <w:szCs w:val="21"/>
        </w:rPr>
        <w:t>事件</w:t>
      </w:r>
      <w:r>
        <w:rPr>
          <w:rFonts w:asciiTheme="minorEastAsia" w:eastAsiaTheme="minorEastAsia" w:hAnsiTheme="minorEastAsia" w:hint="eastAsia"/>
          <w:sz w:val="21"/>
          <w:szCs w:val="21"/>
        </w:rPr>
        <w:t>抽取任务，即</w:t>
      </w:r>
      <w:r w:rsidR="006577A2" w:rsidRPr="001D58C6">
        <w:rPr>
          <w:rFonts w:asciiTheme="minorEastAsia" w:eastAsiaTheme="minorEastAsia" w:hAnsiTheme="minorEastAsia" w:hint="eastAsia"/>
          <w:sz w:val="21"/>
          <w:szCs w:val="21"/>
        </w:rPr>
        <w:t>给定</w:t>
      </w:r>
      <w:r w:rsidR="00586DBC">
        <w:rPr>
          <w:rFonts w:asciiTheme="minorEastAsia" w:eastAsiaTheme="minorEastAsia" w:hAnsiTheme="minorEastAsia" w:hint="eastAsia"/>
          <w:sz w:val="21"/>
          <w:szCs w:val="21"/>
        </w:rPr>
        <w:t>主实体为肿瘤</w:t>
      </w:r>
      <w:r w:rsidR="006577A2" w:rsidRPr="001D58C6">
        <w:rPr>
          <w:rFonts w:asciiTheme="minorEastAsia" w:eastAsiaTheme="minorEastAsia" w:hAnsiTheme="minorEastAsia" w:hint="eastAsia"/>
          <w:sz w:val="21"/>
          <w:szCs w:val="21"/>
        </w:rPr>
        <w:t>的电子病历文本</w:t>
      </w:r>
      <w:r w:rsidR="00586DBC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="006577A2" w:rsidRPr="001D58C6">
        <w:rPr>
          <w:rFonts w:asciiTheme="minorEastAsia" w:eastAsiaTheme="minorEastAsia" w:hAnsiTheme="minorEastAsia" w:hint="eastAsia"/>
          <w:sz w:val="21"/>
          <w:szCs w:val="21"/>
        </w:rPr>
        <w:t>，定义</w:t>
      </w:r>
      <w:r w:rsidR="00586DBC">
        <w:rPr>
          <w:rFonts w:asciiTheme="minorEastAsia" w:eastAsiaTheme="minorEastAsia" w:hAnsiTheme="minorEastAsia" w:hint="eastAsia"/>
          <w:sz w:val="21"/>
          <w:szCs w:val="21"/>
        </w:rPr>
        <w:t>肿瘤事件</w:t>
      </w:r>
      <w:r w:rsidR="006577A2" w:rsidRPr="001D58C6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="004C294D">
        <w:rPr>
          <w:rFonts w:asciiTheme="minorEastAsia" w:eastAsiaTheme="minorEastAsia" w:hAnsiTheme="minorEastAsia" w:hint="eastAsia"/>
          <w:sz w:val="21"/>
          <w:szCs w:val="21"/>
        </w:rPr>
        <w:t>若干</w:t>
      </w:r>
      <w:r w:rsidR="00586DBC"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="006577A2" w:rsidRPr="001D58C6">
        <w:rPr>
          <w:rFonts w:asciiTheme="minorEastAsia" w:eastAsiaTheme="minorEastAsia" w:hAnsiTheme="minorEastAsia" w:hint="eastAsia"/>
          <w:sz w:val="21"/>
          <w:szCs w:val="21"/>
        </w:rPr>
        <w:t>，如肿瘤大小，肿瘤原发部位等，</w:t>
      </w:r>
      <w:r w:rsidR="00586DBC" w:rsidRPr="003F2DDB">
        <w:rPr>
          <w:rFonts w:asciiTheme="minorEastAsia" w:eastAsiaTheme="minorEastAsia" w:hAnsiTheme="minorEastAsia" w:hint="eastAsia"/>
          <w:sz w:val="21"/>
          <w:szCs w:val="21"/>
        </w:rPr>
        <w:t>识别并抽取事件及</w:t>
      </w:r>
      <w:r w:rsidR="00586DBC"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="00586DBC" w:rsidRPr="003F2DDB">
        <w:rPr>
          <w:rFonts w:asciiTheme="minorEastAsia" w:eastAsiaTheme="minorEastAsia" w:hAnsiTheme="minorEastAsia" w:hint="eastAsia"/>
          <w:sz w:val="21"/>
          <w:szCs w:val="21"/>
        </w:rPr>
        <w:t>，进行文本结构化</w:t>
      </w:r>
      <w:r w:rsidR="006577A2" w:rsidRPr="001D58C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09FC7320" w14:textId="531AED74" w:rsidR="00CE579F" w:rsidRPr="001D58C6" w:rsidRDefault="00CE579F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43EAD">
        <w:rPr>
          <w:rFonts w:asciiTheme="minorEastAsia" w:eastAsiaTheme="minorEastAsia" w:hAnsiTheme="minorEastAsia" w:hint="eastAsia"/>
          <w:sz w:val="21"/>
          <w:szCs w:val="21"/>
          <w:u w:val="single"/>
        </w:rPr>
        <w:t>本任务提供少量标注数据、大量非标注数据集</w:t>
      </w:r>
      <w:r w:rsidR="006B5024">
        <w:rPr>
          <w:rFonts w:asciiTheme="minorEastAsia" w:eastAsiaTheme="minorEastAsia" w:hAnsiTheme="minorEastAsia" w:hint="eastAsia"/>
          <w:sz w:val="21"/>
          <w:szCs w:val="21"/>
          <w:u w:val="single"/>
        </w:rPr>
        <w:t>及</w:t>
      </w:r>
      <w:r w:rsidRPr="00243EAD">
        <w:rPr>
          <w:rFonts w:asciiTheme="minorEastAsia" w:eastAsiaTheme="minorEastAsia" w:hAnsiTheme="minorEastAsia" w:hint="eastAsia"/>
          <w:sz w:val="21"/>
          <w:szCs w:val="21"/>
          <w:u w:val="single"/>
        </w:rPr>
        <w:t>词表，</w:t>
      </w:r>
      <w:r w:rsidR="00B232C2" w:rsidRPr="00243EAD">
        <w:rPr>
          <w:rFonts w:asciiTheme="minorEastAsia" w:eastAsiaTheme="minorEastAsia" w:hAnsiTheme="minorEastAsia" w:hint="eastAsia"/>
          <w:sz w:val="21"/>
          <w:szCs w:val="21"/>
          <w:u w:val="single"/>
        </w:rPr>
        <w:t>旨在</w:t>
      </w:r>
      <w:r w:rsidRPr="00243EAD">
        <w:rPr>
          <w:rFonts w:asciiTheme="minorEastAsia" w:eastAsiaTheme="minorEastAsia" w:hAnsiTheme="minorEastAsia" w:hint="eastAsia"/>
          <w:sz w:val="21"/>
          <w:szCs w:val="21"/>
          <w:u w:val="single"/>
        </w:rPr>
        <w:t>训练数据有限的情况下，利用非标注文本和半监督等方法提升模型性能。</w:t>
      </w:r>
      <w:r w:rsidR="00380936" w:rsidRPr="00243EAD">
        <w:rPr>
          <w:rFonts w:asciiTheme="minorEastAsia" w:eastAsiaTheme="minorEastAsia" w:hAnsiTheme="minorEastAsia" w:hint="eastAsia"/>
          <w:sz w:val="21"/>
          <w:szCs w:val="21"/>
          <w:u w:val="single"/>
        </w:rPr>
        <w:t>更接近真实世界的场景</w:t>
      </w:r>
      <w:r w:rsidR="0038093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24D249FC" w14:textId="0CC19AE6" w:rsidR="006577A2" w:rsidRPr="001D58C6" w:rsidRDefault="00547FDE" w:rsidP="008A19A3">
      <w:pPr>
        <w:pStyle w:val="a3"/>
        <w:numPr>
          <w:ilvl w:val="1"/>
          <w:numId w:val="24"/>
        </w:numPr>
        <w:spacing w:beforeLines="50" w:before="156" w:afterLines="50" w:after="156"/>
        <w:ind w:left="567" w:firstLineChars="0" w:hanging="567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事件模板</w:t>
      </w:r>
      <w:r w:rsidR="006577A2" w:rsidRPr="001D58C6">
        <w:rPr>
          <w:rFonts w:asciiTheme="minorEastAsia" w:eastAsiaTheme="minorEastAsia" w:hAnsiTheme="minorEastAsia" w:hint="eastAsia"/>
          <w:b/>
          <w:sz w:val="21"/>
          <w:szCs w:val="21"/>
        </w:rPr>
        <w:t>定义</w:t>
      </w:r>
    </w:p>
    <w:p w14:paraId="49219618" w14:textId="5E90254F" w:rsidR="00D610ED" w:rsidRPr="000C12E9" w:rsidRDefault="00D610ED" w:rsidP="008A19A3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0C12E9">
        <w:rPr>
          <w:rFonts w:asciiTheme="minorEastAsia" w:eastAsiaTheme="minorEastAsia" w:hAnsiTheme="minorEastAsia" w:hint="eastAsia"/>
          <w:b/>
          <w:sz w:val="21"/>
          <w:szCs w:val="21"/>
        </w:rPr>
        <w:t>事件</w:t>
      </w:r>
      <w:r w:rsidR="00CF6DFD" w:rsidRPr="000C12E9">
        <w:rPr>
          <w:rFonts w:asciiTheme="minorEastAsia" w:eastAsiaTheme="minorEastAsia" w:hAnsiTheme="minorEastAsia" w:hint="eastAsia"/>
          <w:b/>
          <w:sz w:val="21"/>
          <w:szCs w:val="21"/>
        </w:rPr>
        <w:t>主实体：肿瘤</w:t>
      </w:r>
    </w:p>
    <w:p w14:paraId="5AF42210" w14:textId="549D8744" w:rsidR="00CF6DFD" w:rsidRPr="000C12E9" w:rsidRDefault="00CF6DFD" w:rsidP="005562D4">
      <w:pPr>
        <w:ind w:left="420"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0C12E9">
        <w:rPr>
          <w:rFonts w:asciiTheme="minorEastAsia" w:eastAsiaTheme="minorEastAsia" w:hAnsiTheme="minorEastAsia" w:hint="eastAsia"/>
          <w:b/>
          <w:sz w:val="21"/>
          <w:szCs w:val="21"/>
        </w:rPr>
        <w:t>属性1：原发部位 【某种疾病最先发生于的组织或者器官】</w:t>
      </w:r>
    </w:p>
    <w:p w14:paraId="38CE142A" w14:textId="0DCDBDB7" w:rsidR="00CF6DFD" w:rsidRPr="000C12E9" w:rsidRDefault="00CF6DFD" w:rsidP="005562D4">
      <w:pPr>
        <w:ind w:left="420"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0C12E9">
        <w:rPr>
          <w:rFonts w:asciiTheme="minorEastAsia" w:eastAsiaTheme="minorEastAsia" w:hAnsiTheme="minorEastAsia" w:hint="eastAsia"/>
          <w:b/>
          <w:sz w:val="21"/>
          <w:szCs w:val="21"/>
        </w:rPr>
        <w:t>属性2：病灶大小 【原发部位的大小】</w:t>
      </w:r>
    </w:p>
    <w:p w14:paraId="480E82A8" w14:textId="435428CC" w:rsidR="00CF6DFD" w:rsidRPr="000C12E9" w:rsidRDefault="00CF6DFD" w:rsidP="005562D4">
      <w:pPr>
        <w:ind w:left="420"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0C12E9">
        <w:rPr>
          <w:rFonts w:asciiTheme="minorEastAsia" w:eastAsiaTheme="minorEastAsia" w:hAnsiTheme="minorEastAsia" w:hint="eastAsia"/>
          <w:b/>
          <w:sz w:val="21"/>
          <w:szCs w:val="21"/>
        </w:rPr>
        <w:t>属性3：转移部位 【某种疾病从最先发生的组织或者器官转移到的其他组织或器官】</w:t>
      </w:r>
    </w:p>
    <w:p w14:paraId="00B277D1" w14:textId="513E37A6" w:rsidR="00CF6DFD" w:rsidRDefault="00CF6DFD" w:rsidP="000C12E9">
      <w:pPr>
        <w:spacing w:beforeLines="50" w:before="156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D58C6">
        <w:rPr>
          <w:rFonts w:asciiTheme="minorEastAsia" w:eastAsiaTheme="minorEastAsia" w:hAnsiTheme="minorEastAsia" w:hint="eastAsia"/>
          <w:sz w:val="21"/>
          <w:szCs w:val="21"/>
        </w:rPr>
        <w:t>每</w:t>
      </w:r>
      <w:r>
        <w:rPr>
          <w:rFonts w:asciiTheme="minorEastAsia" w:eastAsiaTheme="minorEastAsia" w:hAnsiTheme="minorEastAsia" w:hint="eastAsia"/>
          <w:sz w:val="21"/>
          <w:szCs w:val="21"/>
        </w:rPr>
        <w:t>个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文本的一个</w:t>
      </w:r>
      <w:r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可能出现0个</w:t>
      </w:r>
      <w:r w:rsidR="00A345BB">
        <w:rPr>
          <w:rFonts w:asciiTheme="minorEastAsia" w:eastAsiaTheme="minorEastAsia" w:hAnsiTheme="minorEastAsia" w:hint="eastAsia"/>
          <w:sz w:val="21"/>
          <w:szCs w:val="21"/>
        </w:rPr>
        <w:t>或多个</w:t>
      </w:r>
      <w:r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实体，比如多个原发部位。</w:t>
      </w:r>
    </w:p>
    <w:p w14:paraId="6049BBB4" w14:textId="47FC3C84" w:rsidR="002A1D32" w:rsidRPr="001D58C6" w:rsidRDefault="00F864E6" w:rsidP="002A1D32">
      <w:pPr>
        <w:pStyle w:val="a3"/>
        <w:numPr>
          <w:ilvl w:val="1"/>
          <w:numId w:val="24"/>
        </w:numPr>
        <w:spacing w:beforeLines="50" w:before="156" w:afterLines="50" w:after="156"/>
        <w:ind w:left="567" w:firstLineChars="0" w:hanging="567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认识示例</w:t>
      </w:r>
    </w:p>
    <w:p w14:paraId="0C42231D" w14:textId="2990652E" w:rsidR="002A1D32" w:rsidRPr="001D58C6" w:rsidRDefault="002A1D32" w:rsidP="00FE4A4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1D58C6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3238CED" wp14:editId="35E246D3">
            <wp:extent cx="5270500" cy="1824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2C1" w14:textId="77777777" w:rsidR="00F864E6" w:rsidRPr="00F864E6" w:rsidRDefault="00F864E6" w:rsidP="00F864E6">
      <w:pPr>
        <w:numPr>
          <w:ilvl w:val="0"/>
          <w:numId w:val="23"/>
        </w:numPr>
        <w:spacing w:beforeLines="50" w:before="156" w:afterLines="50" w:after="156"/>
        <w:rPr>
          <w:rFonts w:ascii="DengXian" w:eastAsia="DengXian" w:hAnsi="DengXian"/>
          <w:b/>
        </w:rPr>
      </w:pPr>
      <w:r w:rsidRPr="00F864E6">
        <w:rPr>
          <w:rFonts w:ascii="DengXian" w:eastAsia="DengXian" w:hAnsi="DengXian" w:hint="eastAsia"/>
          <w:b/>
        </w:rPr>
        <w:t>数据集描述</w:t>
      </w:r>
    </w:p>
    <w:p w14:paraId="285481FC" w14:textId="77777777" w:rsidR="00F864E6" w:rsidRPr="00F864E6" w:rsidRDefault="00F864E6" w:rsidP="00F864E6">
      <w:pPr>
        <w:numPr>
          <w:ilvl w:val="1"/>
          <w:numId w:val="23"/>
        </w:numPr>
        <w:spacing w:beforeLines="50" w:before="156" w:afterLines="50" w:after="156"/>
        <w:ind w:left="709"/>
        <w:rPr>
          <w:rFonts w:ascii="DengXian" w:eastAsia="DengXian" w:hAnsi="DengXian"/>
          <w:b/>
          <w:bCs/>
          <w:sz w:val="21"/>
          <w:szCs w:val="21"/>
        </w:rPr>
      </w:pPr>
      <w:r w:rsidRPr="00F864E6">
        <w:rPr>
          <w:rFonts w:ascii="DengXian" w:eastAsia="DengXian" w:hAnsi="DengXian" w:hint="eastAsia"/>
          <w:b/>
          <w:bCs/>
          <w:sz w:val="21"/>
          <w:szCs w:val="21"/>
        </w:rPr>
        <w:t>数据标注说明</w:t>
      </w:r>
    </w:p>
    <w:p w14:paraId="4D0B590B" w14:textId="77777777" w:rsidR="00F864E6" w:rsidRPr="00F864E6" w:rsidRDefault="00F864E6" w:rsidP="00F864E6">
      <w:pPr>
        <w:spacing w:beforeLines="50" w:before="156" w:afterLines="50" w:after="156"/>
        <w:ind w:left="-11" w:firstLineChars="200" w:firstLine="420"/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电子病历数据由医渡云（北京）技术有限公司编写，标注数据由医渡云公司组织专业的医学团队进行人工标注，仅限CCKS竞赛评测用。</w:t>
      </w:r>
    </w:p>
    <w:p w14:paraId="5BA9AA42" w14:textId="31357329" w:rsidR="00F864E6" w:rsidRPr="00F864E6" w:rsidRDefault="00F864E6" w:rsidP="00F864E6">
      <w:pPr>
        <w:ind w:firstLineChars="200" w:firstLine="420"/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 xml:space="preserve">有关数据集的详细描述及标注规范，将随数据的发布一并加以说明，任务书中不再赘述。 </w:t>
      </w:r>
    </w:p>
    <w:p w14:paraId="16F58D4E" w14:textId="77777777" w:rsidR="00F864E6" w:rsidRPr="00F864E6" w:rsidRDefault="00F864E6" w:rsidP="00F864E6">
      <w:pPr>
        <w:numPr>
          <w:ilvl w:val="1"/>
          <w:numId w:val="23"/>
        </w:numPr>
        <w:spacing w:beforeLines="50" w:before="156" w:afterLines="50" w:after="156"/>
        <w:ind w:left="709"/>
        <w:rPr>
          <w:rFonts w:ascii="DengXian" w:eastAsia="DengXian" w:hAnsi="DengXian"/>
          <w:b/>
          <w:bCs/>
          <w:sz w:val="21"/>
          <w:szCs w:val="21"/>
        </w:rPr>
      </w:pPr>
      <w:r w:rsidRPr="00F864E6">
        <w:rPr>
          <w:rFonts w:ascii="DengXian" w:eastAsia="DengXian" w:hAnsi="DengXian" w:hint="eastAsia"/>
          <w:b/>
          <w:bCs/>
          <w:sz w:val="21"/>
          <w:szCs w:val="21"/>
        </w:rPr>
        <w:t>数据</w:t>
      </w:r>
      <w:r w:rsidRPr="00F864E6">
        <w:rPr>
          <w:rFonts w:ascii="DengXian" w:eastAsia="DengXian" w:hAnsi="DengXian"/>
          <w:b/>
          <w:bCs/>
          <w:sz w:val="21"/>
          <w:szCs w:val="21"/>
        </w:rPr>
        <w:t>示例</w:t>
      </w:r>
    </w:p>
    <w:p w14:paraId="653AAF51" w14:textId="77777777" w:rsidR="00F864E6" w:rsidRPr="00F864E6" w:rsidRDefault="00F864E6" w:rsidP="00F864E6">
      <w:pPr>
        <w:rPr>
          <w:b/>
          <w:color w:val="2F5496"/>
          <w:sz w:val="18"/>
          <w:szCs w:val="18"/>
        </w:rPr>
      </w:pPr>
      <w:r w:rsidRPr="00F864E6">
        <w:rPr>
          <w:rFonts w:hint="eastAsia"/>
          <w:b/>
          <w:color w:val="000000"/>
          <w:sz w:val="18"/>
          <w:szCs w:val="18"/>
        </w:rPr>
        <w:t>原文：</w:t>
      </w:r>
      <w:r w:rsidRPr="00F864E6">
        <w:rPr>
          <w:rFonts w:hint="eastAsia"/>
          <w:b/>
          <w:color w:val="2F5496"/>
          <w:sz w:val="18"/>
          <w:szCs w:val="18"/>
        </w:rPr>
        <w:t>右肺癌化疗后，对比2016-11-29CT： 右上肺病变较前范围稍缩小，周边少许炎症较前稍减少。 两肺散在小结节，大致同前。 左侧锁骨下区、纵隔多发淋巴结，考虑转移，较前稍缩小。 肝囊肿。 左肾小囊肿。右肺癌化疗后，对比2016-11-29CT： 右肺上叶见不规则结节状、片状病灶，边界不清，最大层面大小约12mm×8mm，边缘呈分叶状，增强扫描不均匀强化，紧贴斜裂胸膜，部分范围较前略缩小，右上肺见少许斑片状稍高密度影，边界不清，较前明显减少。左下肺（se8，im96）、左上肺（se8，im221）及右下肺（se8，im104）散在数个小类结节，边界清，大者直径3mm，大致同前。 右肺上叶前内基底段支气管变窄，基底段支气管分支管壁增厚，气管及其余支气管分支通畅。 左侧锁骨下区、两下上气管旁、血管前、主动脉弓旁、主肺动脉窗、隆突上见多发淋巴结，部分相互融合，大者短径约5mm，轻度强化，较前稍缩小。 两侧胸腔未见积液，左侧胸膜未见明显增厚。心包未见明显积液。 肝脏形态正常，各叶比例在正常范围以内，其外形轮廓光整，肝内见多个低密度灶，边界清，大者直径约9mm，未见强化。 肝内胆管正常，其内未见结石影，胆囊大小正常，其内未见结石影，胆总管未见扩张，其内未见结石影。肝门区正常。门静脉未见异常。   脾大小正常，密度均匀。胰腺大小、形态正常，密度均匀。  左肾见低密度灶，边界清，大小约4mm×3mm，未见强化。 右肾及两肾下腺未见异常。  膈脚后、腹主动脉旁未见肿大淋巴结。 扫描范围未见骨质破坏征象。</w:t>
      </w:r>
    </w:p>
    <w:p w14:paraId="1764A94B" w14:textId="77777777" w:rsidR="00F864E6" w:rsidRPr="00F864E6" w:rsidRDefault="00F864E6" w:rsidP="00F864E6">
      <w:pPr>
        <w:rPr>
          <w:color w:val="2F5496"/>
          <w:sz w:val="18"/>
          <w:szCs w:val="18"/>
        </w:rPr>
      </w:pPr>
      <w:r w:rsidRPr="00F864E6">
        <w:rPr>
          <w:b/>
          <w:color w:val="000000"/>
          <w:sz w:val="18"/>
          <w:szCs w:val="18"/>
        </w:rPr>
        <w:t>肿瘤原发部位</w:t>
      </w:r>
      <w:r w:rsidRPr="00F864E6">
        <w:rPr>
          <w:rFonts w:hint="eastAsia"/>
          <w:color w:val="000000"/>
          <w:sz w:val="18"/>
          <w:szCs w:val="18"/>
        </w:rPr>
        <w:t>：</w:t>
      </w:r>
      <w:r w:rsidRPr="00F864E6">
        <w:rPr>
          <w:rFonts w:hint="eastAsia"/>
          <w:b/>
          <w:color w:val="2F5496"/>
          <w:sz w:val="18"/>
          <w:szCs w:val="18"/>
        </w:rPr>
        <w:t>右肺上叶</w:t>
      </w:r>
    </w:p>
    <w:p w14:paraId="0BBF672F" w14:textId="77777777" w:rsidR="00F864E6" w:rsidRPr="00F864E6" w:rsidRDefault="00F864E6" w:rsidP="00F864E6">
      <w:pPr>
        <w:rPr>
          <w:b/>
          <w:bCs/>
          <w:color w:val="2F5496"/>
          <w:sz w:val="18"/>
          <w:szCs w:val="18"/>
        </w:rPr>
      </w:pPr>
      <w:r w:rsidRPr="00F864E6">
        <w:rPr>
          <w:rFonts w:hint="eastAsia"/>
          <w:b/>
          <w:bCs/>
          <w:color w:val="000000"/>
          <w:sz w:val="18"/>
          <w:szCs w:val="18"/>
        </w:rPr>
        <w:t xml:space="preserve">原发病灶大小： </w:t>
      </w:r>
      <w:r w:rsidRPr="00F864E6">
        <w:rPr>
          <w:rFonts w:hint="eastAsia"/>
          <w:b/>
          <w:color w:val="2F5496"/>
          <w:sz w:val="18"/>
          <w:szCs w:val="18"/>
        </w:rPr>
        <w:t>12mm×8mm</w:t>
      </w:r>
    </w:p>
    <w:p w14:paraId="48E62DBF" w14:textId="77777777" w:rsidR="00F864E6" w:rsidRPr="00F864E6" w:rsidRDefault="00F864E6" w:rsidP="00F864E6">
      <w:pPr>
        <w:rPr>
          <w:b/>
          <w:color w:val="2F5496"/>
          <w:sz w:val="18"/>
          <w:szCs w:val="18"/>
        </w:rPr>
      </w:pPr>
      <w:r w:rsidRPr="00F864E6">
        <w:rPr>
          <w:rFonts w:hint="eastAsia"/>
          <w:b/>
          <w:color w:val="000000"/>
          <w:sz w:val="18"/>
          <w:szCs w:val="18"/>
        </w:rPr>
        <w:t>转移部位</w:t>
      </w:r>
      <w:r w:rsidRPr="00F864E6">
        <w:rPr>
          <w:rFonts w:hint="eastAsia"/>
          <w:color w:val="000000"/>
          <w:sz w:val="18"/>
          <w:szCs w:val="18"/>
        </w:rPr>
        <w:t>：</w:t>
      </w:r>
      <w:r w:rsidRPr="00F864E6">
        <w:rPr>
          <w:rFonts w:hint="eastAsia"/>
          <w:b/>
          <w:color w:val="2F5496"/>
          <w:sz w:val="18"/>
          <w:szCs w:val="18"/>
        </w:rPr>
        <w:t>左侧锁骨下区、纵隔多发淋巴结</w:t>
      </w:r>
    </w:p>
    <w:p w14:paraId="4175D0A7" w14:textId="77777777" w:rsidR="00F864E6" w:rsidRPr="00F864E6" w:rsidRDefault="00F864E6" w:rsidP="00F864E6">
      <w:pPr>
        <w:numPr>
          <w:ilvl w:val="1"/>
          <w:numId w:val="23"/>
        </w:numPr>
        <w:spacing w:beforeLines="50" w:before="156" w:afterLines="50" w:after="156"/>
        <w:ind w:left="709"/>
        <w:rPr>
          <w:rFonts w:ascii="DengXian" w:eastAsia="DengXian" w:hAnsi="DengXian"/>
          <w:b/>
          <w:bCs/>
          <w:sz w:val="21"/>
          <w:szCs w:val="21"/>
        </w:rPr>
      </w:pPr>
      <w:r w:rsidRPr="00F864E6">
        <w:rPr>
          <w:rFonts w:ascii="DengXian" w:eastAsia="DengXian" w:hAnsi="DengXian" w:hint="eastAsia"/>
          <w:b/>
          <w:bCs/>
          <w:sz w:val="21"/>
          <w:szCs w:val="21"/>
        </w:rPr>
        <w:t>数据集描述</w:t>
      </w:r>
    </w:p>
    <w:p w14:paraId="5FD26F75" w14:textId="77777777" w:rsidR="00F864E6" w:rsidRPr="00F864E6" w:rsidRDefault="00F864E6" w:rsidP="00F864E6">
      <w:pPr>
        <w:ind w:firstLineChars="200" w:firstLine="420"/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本次评测的训练数据有：</w:t>
      </w:r>
    </w:p>
    <w:p w14:paraId="270ABEB6" w14:textId="77777777" w:rsidR="00F864E6" w:rsidRPr="00F864E6" w:rsidRDefault="00F864E6" w:rsidP="00F864E6">
      <w:pPr>
        <w:numPr>
          <w:ilvl w:val="0"/>
          <w:numId w:val="32"/>
        </w:numPr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1</w:t>
      </w:r>
      <w:r w:rsidRPr="00F864E6">
        <w:rPr>
          <w:rFonts w:ascii="DengXian" w:eastAsia="DengXian" w:hAnsi="DengXian"/>
          <w:sz w:val="21"/>
          <w:szCs w:val="21"/>
        </w:rPr>
        <w:t>400</w:t>
      </w:r>
      <w:r w:rsidRPr="00F864E6">
        <w:rPr>
          <w:rFonts w:ascii="DengXian" w:eastAsia="DengXian" w:hAnsi="DengXian" w:hint="eastAsia"/>
          <w:sz w:val="21"/>
          <w:szCs w:val="21"/>
        </w:rPr>
        <w:t>条标注数据</w:t>
      </w:r>
    </w:p>
    <w:p w14:paraId="62431279" w14:textId="77777777" w:rsidR="00F864E6" w:rsidRPr="00F864E6" w:rsidRDefault="00F864E6" w:rsidP="00F864E6">
      <w:pPr>
        <w:numPr>
          <w:ilvl w:val="0"/>
          <w:numId w:val="32"/>
        </w:numPr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1</w:t>
      </w:r>
      <w:r w:rsidRPr="00F864E6">
        <w:rPr>
          <w:rFonts w:ascii="DengXian" w:eastAsia="DengXian" w:hAnsi="DengXian"/>
          <w:sz w:val="21"/>
          <w:szCs w:val="21"/>
        </w:rPr>
        <w:t>300</w:t>
      </w:r>
      <w:r w:rsidRPr="00F864E6">
        <w:rPr>
          <w:rFonts w:ascii="DengXian" w:eastAsia="DengXian" w:hAnsi="DengXian" w:hint="eastAsia"/>
          <w:sz w:val="21"/>
          <w:szCs w:val="21"/>
        </w:rPr>
        <w:t>条非标注数据。</w:t>
      </w:r>
    </w:p>
    <w:p w14:paraId="42289B4D" w14:textId="77777777" w:rsidR="00F864E6" w:rsidRPr="00F864E6" w:rsidRDefault="00F864E6" w:rsidP="00F864E6">
      <w:pPr>
        <w:numPr>
          <w:ilvl w:val="0"/>
          <w:numId w:val="32"/>
        </w:numPr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8</w:t>
      </w:r>
      <w:r w:rsidRPr="00F864E6">
        <w:rPr>
          <w:rFonts w:ascii="DengXian" w:eastAsia="DengXian" w:hAnsi="DengXian"/>
          <w:sz w:val="21"/>
          <w:szCs w:val="21"/>
        </w:rPr>
        <w:t>63</w:t>
      </w:r>
      <w:r w:rsidRPr="00F864E6">
        <w:rPr>
          <w:rFonts w:ascii="DengXian" w:eastAsia="DengXian" w:hAnsi="DengXian" w:hint="eastAsia"/>
          <w:sz w:val="21"/>
          <w:szCs w:val="21"/>
        </w:rPr>
        <w:t>个实体词表</w:t>
      </w:r>
    </w:p>
    <w:p w14:paraId="2ADAAFAB" w14:textId="77777777" w:rsidR="00F864E6" w:rsidRPr="00F864E6" w:rsidRDefault="00F864E6" w:rsidP="00F864E6">
      <w:pPr>
        <w:ind w:left="360"/>
        <w:rPr>
          <w:rFonts w:ascii="DengXian" w:eastAsia="DengXian" w:hAnsi="DengXian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标注数据集统计如下表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0"/>
        <w:gridCol w:w="742"/>
        <w:gridCol w:w="1705"/>
        <w:gridCol w:w="1560"/>
        <w:gridCol w:w="1417"/>
        <w:gridCol w:w="1843"/>
      </w:tblGrid>
      <w:tr w:rsidR="00F864E6" w:rsidRPr="00F864E6" w14:paraId="427CA9B3" w14:textId="77777777" w:rsidTr="00FB1722">
        <w:trPr>
          <w:trHeight w:val="320"/>
        </w:trPr>
        <w:tc>
          <w:tcPr>
            <w:tcW w:w="950" w:type="dxa"/>
            <w:noWrap/>
            <w:vAlign w:val="center"/>
            <w:hideMark/>
          </w:tcPr>
          <w:p w14:paraId="2291ECAB" w14:textId="77777777" w:rsidR="00F864E6" w:rsidRPr="00F864E6" w:rsidRDefault="00F864E6" w:rsidP="00F864E6">
            <w:pPr>
              <w:ind w:firstLine="420"/>
              <w:jc w:val="center"/>
              <w:rPr>
                <w:rFonts w:ascii="DengXian" w:eastAsia="DengXian" w:hAnsi="DengXian"/>
                <w:sz w:val="21"/>
                <w:szCs w:val="21"/>
              </w:rPr>
            </w:pPr>
          </w:p>
        </w:tc>
        <w:tc>
          <w:tcPr>
            <w:tcW w:w="742" w:type="dxa"/>
            <w:noWrap/>
            <w:vAlign w:val="center"/>
            <w:hideMark/>
          </w:tcPr>
          <w:p w14:paraId="533122C7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文本</w:t>
            </w:r>
          </w:p>
        </w:tc>
        <w:tc>
          <w:tcPr>
            <w:tcW w:w="1705" w:type="dxa"/>
            <w:noWrap/>
            <w:vAlign w:val="center"/>
            <w:hideMark/>
          </w:tcPr>
          <w:p w14:paraId="1F101126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/>
                <w:sz w:val="21"/>
                <w:szCs w:val="21"/>
              </w:rPr>
              <w:t>肿瘤原发部位</w:t>
            </w:r>
          </w:p>
        </w:tc>
        <w:tc>
          <w:tcPr>
            <w:tcW w:w="1560" w:type="dxa"/>
            <w:noWrap/>
            <w:vAlign w:val="center"/>
            <w:hideMark/>
          </w:tcPr>
          <w:p w14:paraId="466EA503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原发病灶大小</w:t>
            </w:r>
          </w:p>
        </w:tc>
        <w:tc>
          <w:tcPr>
            <w:tcW w:w="1417" w:type="dxa"/>
            <w:noWrap/>
            <w:vAlign w:val="center"/>
            <w:hideMark/>
          </w:tcPr>
          <w:p w14:paraId="1DBD4580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转移部位</w:t>
            </w:r>
          </w:p>
        </w:tc>
        <w:tc>
          <w:tcPr>
            <w:tcW w:w="1843" w:type="dxa"/>
            <w:noWrap/>
            <w:vAlign w:val="center"/>
            <w:hideMark/>
          </w:tcPr>
          <w:p w14:paraId="011FF813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总数</w:t>
            </w:r>
          </w:p>
        </w:tc>
      </w:tr>
      <w:tr w:rsidR="00F864E6" w:rsidRPr="00F864E6" w14:paraId="0320F47C" w14:textId="77777777" w:rsidTr="00FB1722">
        <w:trPr>
          <w:trHeight w:val="320"/>
        </w:trPr>
        <w:tc>
          <w:tcPr>
            <w:tcW w:w="950" w:type="dxa"/>
            <w:noWrap/>
            <w:vAlign w:val="center"/>
            <w:hideMark/>
          </w:tcPr>
          <w:p w14:paraId="438705BB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训练集</w:t>
            </w:r>
          </w:p>
        </w:tc>
        <w:tc>
          <w:tcPr>
            <w:tcW w:w="742" w:type="dxa"/>
            <w:noWrap/>
            <w:vAlign w:val="center"/>
            <w:hideMark/>
          </w:tcPr>
          <w:p w14:paraId="2DF3A3BD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1</w:t>
            </w:r>
            <w:r w:rsidRPr="00F864E6">
              <w:rPr>
                <w:rFonts w:ascii="DengXian" w:eastAsia="DengXian" w:hAnsi="DengXian"/>
                <w:sz w:val="21"/>
                <w:szCs w:val="21"/>
              </w:rPr>
              <w:t>4</w:t>
            </w: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00</w:t>
            </w:r>
          </w:p>
        </w:tc>
        <w:tc>
          <w:tcPr>
            <w:tcW w:w="1705" w:type="dxa"/>
            <w:noWrap/>
            <w:vAlign w:val="center"/>
            <w:hideMark/>
          </w:tcPr>
          <w:p w14:paraId="76DD441A" w14:textId="77777777" w:rsidR="00F864E6" w:rsidRPr="00F864E6" w:rsidRDefault="00F864E6" w:rsidP="00F864E6">
            <w:pPr>
              <w:ind w:firstLine="420"/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1</w:t>
            </w:r>
            <w:r w:rsidRPr="00F864E6">
              <w:rPr>
                <w:rFonts w:ascii="DengXian" w:eastAsia="DengXian" w:hAnsi="DengXian"/>
                <w:sz w:val="21"/>
                <w:szCs w:val="21"/>
              </w:rPr>
              <w:t>209</w:t>
            </w:r>
          </w:p>
        </w:tc>
        <w:tc>
          <w:tcPr>
            <w:tcW w:w="1560" w:type="dxa"/>
            <w:noWrap/>
            <w:vAlign w:val="center"/>
            <w:hideMark/>
          </w:tcPr>
          <w:p w14:paraId="218A8D5D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5</w:t>
            </w:r>
            <w:r w:rsidRPr="00F864E6">
              <w:rPr>
                <w:rFonts w:ascii="DengXian" w:eastAsia="DengXian" w:hAnsi="DengXian"/>
                <w:sz w:val="21"/>
                <w:szCs w:val="21"/>
              </w:rPr>
              <w:t>90</w:t>
            </w:r>
          </w:p>
        </w:tc>
        <w:tc>
          <w:tcPr>
            <w:tcW w:w="1417" w:type="dxa"/>
            <w:noWrap/>
            <w:vAlign w:val="center"/>
            <w:hideMark/>
          </w:tcPr>
          <w:p w14:paraId="5B5DDC42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1</w:t>
            </w:r>
            <w:r w:rsidRPr="00F864E6">
              <w:rPr>
                <w:rFonts w:ascii="DengXian" w:eastAsia="DengXian" w:hAnsi="DengXian"/>
                <w:sz w:val="21"/>
                <w:szCs w:val="21"/>
              </w:rPr>
              <w:t>013</w:t>
            </w:r>
          </w:p>
        </w:tc>
        <w:tc>
          <w:tcPr>
            <w:tcW w:w="1843" w:type="dxa"/>
            <w:noWrap/>
            <w:vAlign w:val="center"/>
            <w:hideMark/>
          </w:tcPr>
          <w:p w14:paraId="3AD7C803" w14:textId="77777777" w:rsidR="00F864E6" w:rsidRPr="00F864E6" w:rsidRDefault="00F864E6" w:rsidP="00F864E6">
            <w:pPr>
              <w:jc w:val="center"/>
              <w:rPr>
                <w:rFonts w:ascii="DengXian" w:eastAsia="DengXian" w:hAnsi="DengXian"/>
                <w:sz w:val="21"/>
                <w:szCs w:val="21"/>
              </w:rPr>
            </w:pPr>
            <w:r w:rsidRPr="00F864E6">
              <w:rPr>
                <w:rFonts w:ascii="DengXian" w:eastAsia="DengXian" w:hAnsi="DengXian" w:hint="eastAsia"/>
                <w:sz w:val="21"/>
                <w:szCs w:val="21"/>
              </w:rPr>
              <w:t>2</w:t>
            </w:r>
            <w:r w:rsidRPr="00F864E6">
              <w:rPr>
                <w:rFonts w:ascii="DengXian" w:eastAsia="DengXian" w:hAnsi="DengXian"/>
                <w:sz w:val="21"/>
                <w:szCs w:val="21"/>
              </w:rPr>
              <w:t>812</w:t>
            </w:r>
          </w:p>
        </w:tc>
      </w:tr>
    </w:tbl>
    <w:p w14:paraId="224FE0E9" w14:textId="77777777" w:rsidR="00F864E6" w:rsidRPr="00F864E6" w:rsidRDefault="00F864E6" w:rsidP="00F864E6">
      <w:pPr>
        <w:ind w:left="360"/>
        <w:rPr>
          <w:rFonts w:ascii="DengXian" w:eastAsia="DengXian" w:hAnsi="DengXian"/>
          <w:sz w:val="21"/>
          <w:szCs w:val="21"/>
        </w:rPr>
      </w:pPr>
    </w:p>
    <w:p w14:paraId="1F9CA0B3" w14:textId="198C2A0A" w:rsidR="006577A2" w:rsidRPr="001D58C6" w:rsidRDefault="00F864E6" w:rsidP="00F864E6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F864E6">
        <w:rPr>
          <w:rFonts w:ascii="DengXian" w:eastAsia="DengXian" w:hAnsi="DengXian" w:hint="eastAsia"/>
          <w:sz w:val="21"/>
          <w:szCs w:val="21"/>
        </w:rPr>
        <w:t>此外，本评测将使用</w:t>
      </w:r>
      <w:r w:rsidRPr="00F864E6">
        <w:rPr>
          <w:rFonts w:ascii="DengXian" w:eastAsia="DengXian" w:hAnsi="DengXian"/>
          <w:sz w:val="21"/>
          <w:szCs w:val="21"/>
        </w:rPr>
        <w:t>3</w:t>
      </w:r>
      <w:r w:rsidRPr="00F864E6">
        <w:rPr>
          <w:rFonts w:ascii="DengXian" w:eastAsia="DengXian" w:hAnsi="DengXian" w:hint="eastAsia"/>
          <w:sz w:val="21"/>
          <w:szCs w:val="21"/>
        </w:rPr>
        <w:t>00条目标场景的标注数据作为最终评测的测试集。有关数据集的详细描述也将随数据的发布一并加以说明</w:t>
      </w:r>
      <w:r w:rsidR="00BF1BE9" w:rsidRPr="001D58C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56CDC885" w14:textId="77777777" w:rsidR="006577A2" w:rsidRPr="001D58C6" w:rsidRDefault="006577A2" w:rsidP="008C79F0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rFonts w:asciiTheme="minorEastAsia" w:eastAsiaTheme="minorEastAsia" w:hAnsiTheme="minorEastAsia"/>
          <w:b/>
        </w:rPr>
      </w:pPr>
      <w:r w:rsidRPr="001D58C6">
        <w:rPr>
          <w:rFonts w:asciiTheme="minorEastAsia" w:eastAsiaTheme="minorEastAsia" w:hAnsiTheme="minorEastAsia" w:hint="eastAsia"/>
          <w:b/>
        </w:rPr>
        <w:t>评价指标</w:t>
      </w:r>
    </w:p>
    <w:p w14:paraId="55BD9219" w14:textId="6A8FC834" w:rsidR="00F8627E" w:rsidRPr="00F864E6" w:rsidRDefault="006577A2" w:rsidP="00F864E6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D58C6">
        <w:rPr>
          <w:rFonts w:asciiTheme="minorEastAsia" w:eastAsiaTheme="minorEastAsia" w:hAnsiTheme="minorEastAsia" w:hint="eastAsia"/>
          <w:sz w:val="21"/>
          <w:szCs w:val="21"/>
        </w:rPr>
        <w:t>由于每个文本的一个</w:t>
      </w:r>
      <w:r w:rsidR="00FD1BAB">
        <w:rPr>
          <w:rFonts w:asciiTheme="minorEastAsia" w:eastAsiaTheme="minorEastAsia" w:hAnsiTheme="minorEastAsia" w:hint="eastAsia"/>
          <w:sz w:val="21"/>
          <w:szCs w:val="21"/>
        </w:rPr>
        <w:t>事件属性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可能出现多个</w:t>
      </w:r>
      <w:r w:rsidR="00FD1BAB"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实体，评测指标使用</w:t>
      </w:r>
      <w:r w:rsidR="00FD1BAB"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实体而非</w:t>
      </w:r>
      <w:r w:rsidR="00FD1BAB"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来计算准召率，最终使用</w:t>
      </w:r>
      <w:r w:rsidR="00FD1BAB">
        <w:rPr>
          <w:rFonts w:asciiTheme="minorEastAsia" w:eastAsiaTheme="minorEastAsia" w:hAnsiTheme="minorEastAsia" w:hint="eastAsia"/>
          <w:sz w:val="21"/>
          <w:szCs w:val="21"/>
        </w:rPr>
        <w:t>属性</w:t>
      </w:r>
      <w:r w:rsidRPr="001D58C6">
        <w:rPr>
          <w:rFonts w:asciiTheme="minorEastAsia" w:eastAsiaTheme="minorEastAsia" w:hAnsiTheme="minorEastAsia" w:hint="eastAsia"/>
          <w:sz w:val="21"/>
          <w:szCs w:val="21"/>
        </w:rPr>
        <w:t>实体的f1值作为评测指标。</w:t>
      </w:r>
    </w:p>
    <w:p w14:paraId="1829F3B1" w14:textId="2132AB81" w:rsidR="00D32E59" w:rsidRPr="004B5843" w:rsidRDefault="00F358AE" w:rsidP="008A19A3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三</w:t>
      </w:r>
      <w:r w:rsidR="00BF1BE9" w:rsidRPr="004B5843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4A57C4" w:rsidRPr="004B5843">
        <w:rPr>
          <w:rFonts w:asciiTheme="minorEastAsia" w:eastAsiaTheme="minorEastAsia" w:hAnsiTheme="minorEastAsia" w:hint="eastAsia"/>
          <w:b/>
          <w:sz w:val="28"/>
          <w:szCs w:val="28"/>
        </w:rPr>
        <w:t>任务提交指南</w:t>
      </w:r>
    </w:p>
    <w:p w14:paraId="1C768739" w14:textId="17D0E2FD" w:rsidR="00C36F24" w:rsidRPr="00CC215A" w:rsidRDefault="00C36F24" w:rsidP="008A19A3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每一个参赛队</w:t>
      </w:r>
      <w:r w:rsidR="00EE6369" w:rsidRPr="00CC215A">
        <w:rPr>
          <w:rFonts w:asciiTheme="minorEastAsia" w:eastAsiaTheme="minorEastAsia" w:hAnsiTheme="minorEastAsia" w:hint="eastAsia"/>
          <w:sz w:val="21"/>
          <w:szCs w:val="21"/>
        </w:rPr>
        <w:t>需提交的</w:t>
      </w:r>
      <w:r w:rsidR="00A94BAF" w:rsidRPr="00CC215A">
        <w:rPr>
          <w:rFonts w:asciiTheme="minorEastAsia" w:eastAsiaTheme="minorEastAsia" w:hAnsiTheme="minorEastAsia" w:hint="eastAsia"/>
          <w:sz w:val="21"/>
          <w:szCs w:val="21"/>
        </w:rPr>
        <w:t>材料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如下</w:t>
      </w:r>
      <w:r w:rsidR="00313E2F" w:rsidRPr="00CC215A">
        <w:rPr>
          <w:rFonts w:asciiTheme="minorEastAsia" w:eastAsiaTheme="minorEastAsia" w:hAnsiTheme="minorEastAsia" w:hint="eastAsia"/>
          <w:sz w:val="21"/>
          <w:szCs w:val="21"/>
        </w:rPr>
        <w:t>（分子任务提交）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0A2E58D9" w14:textId="378EA493" w:rsidR="00C36F24" w:rsidRPr="00CC215A" w:rsidRDefault="00EE6369" w:rsidP="008A19A3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b/>
          <w:sz w:val="21"/>
          <w:szCs w:val="21"/>
        </w:rPr>
        <w:t>结果文件</w:t>
      </w:r>
    </w:p>
    <w:p w14:paraId="0D81CD9A" w14:textId="506740E8" w:rsidR="00BA6878" w:rsidRPr="00CC215A" w:rsidRDefault="00C0582A" w:rsidP="008A19A3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b/>
          <w:sz w:val="21"/>
          <w:szCs w:val="21"/>
        </w:rPr>
        <w:t>代码</w:t>
      </w:r>
    </w:p>
    <w:p w14:paraId="45D8D4D4" w14:textId="09DA317E" w:rsidR="00744549" w:rsidRPr="00CC215A" w:rsidRDefault="00BA6878" w:rsidP="008A19A3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b/>
          <w:sz w:val="21"/>
          <w:szCs w:val="21"/>
        </w:rPr>
        <w:t>方法描述文档</w:t>
      </w:r>
      <w:r w:rsidR="00770C98" w:rsidRPr="00CC215A">
        <w:rPr>
          <w:rFonts w:asciiTheme="minorEastAsia" w:eastAsiaTheme="minorEastAsia" w:hAnsiTheme="minorEastAsia" w:hint="eastAsia"/>
          <w:sz w:val="21"/>
          <w:szCs w:val="21"/>
        </w:rPr>
        <w:t>（非评测论文，评测论文撰写要求见</w:t>
      </w:r>
      <w:r w:rsidR="00606683" w:rsidRPr="00CC215A">
        <w:rPr>
          <w:rFonts w:asciiTheme="minorEastAsia" w:eastAsiaTheme="minorEastAsia" w:hAnsiTheme="minorEastAsia" w:hint="eastAsia"/>
          <w:sz w:val="21"/>
          <w:szCs w:val="21"/>
        </w:rPr>
        <w:t>CCKS 20</w:t>
      </w:r>
      <w:r w:rsidR="002E3A38" w:rsidRPr="00CC215A">
        <w:rPr>
          <w:rFonts w:asciiTheme="minorEastAsia" w:eastAsiaTheme="minorEastAsia" w:hAnsiTheme="minorEastAsia"/>
          <w:sz w:val="21"/>
          <w:szCs w:val="21"/>
        </w:rPr>
        <w:t>20</w:t>
      </w:r>
      <w:r w:rsidR="00770C98" w:rsidRPr="00CC215A">
        <w:rPr>
          <w:rFonts w:asciiTheme="minorEastAsia" w:eastAsiaTheme="minorEastAsia" w:hAnsiTheme="minorEastAsia" w:hint="eastAsia"/>
          <w:sz w:val="21"/>
          <w:szCs w:val="21"/>
        </w:rPr>
        <w:t>官网）</w:t>
      </w:r>
    </w:p>
    <w:p w14:paraId="52DBDE3F" w14:textId="2011BB06" w:rsidR="00744549" w:rsidRPr="00CC215A" w:rsidRDefault="00744549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代码需打包成</w:t>
      </w:r>
      <w:r w:rsidR="00DB0F88" w:rsidRPr="00CC215A">
        <w:rPr>
          <w:rFonts w:asciiTheme="minorEastAsia" w:eastAsiaTheme="minorEastAsia" w:hAnsiTheme="minorEastAsia" w:hint="eastAsia"/>
          <w:sz w:val="21"/>
          <w:szCs w:val="21"/>
        </w:rPr>
        <w:t>zip文件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，用</w:t>
      </w:r>
      <w:bookmarkStart w:id="56" w:name="OLE_LINK24"/>
      <w:bookmarkStart w:id="57" w:name="OLE_LINK25"/>
      <w:r w:rsidR="00313E2F" w:rsidRPr="00CC215A">
        <w:rPr>
          <w:rFonts w:asciiTheme="minorEastAsia" w:eastAsiaTheme="minorEastAsia" w:hAnsiTheme="minorEastAsia" w:hint="eastAsia"/>
          <w:sz w:val="21"/>
          <w:szCs w:val="21"/>
        </w:rPr>
        <w:t>“参赛队名_</w:t>
      </w:r>
      <w:r w:rsidR="00DB0F88" w:rsidRPr="00CC215A">
        <w:rPr>
          <w:rFonts w:asciiTheme="minorEastAsia" w:eastAsiaTheme="minorEastAsia" w:hAnsiTheme="minorEastAsia" w:hint="eastAsia"/>
          <w:sz w:val="21"/>
          <w:szCs w:val="21"/>
        </w:rPr>
        <w:t>code.zip</w:t>
      </w:r>
      <w:r w:rsidR="00313E2F" w:rsidRPr="00CC215A">
        <w:rPr>
          <w:rFonts w:asciiTheme="minorEastAsia" w:eastAsiaTheme="minorEastAsia" w:hAnsiTheme="minorEastAsia" w:hint="eastAsia"/>
          <w:sz w:val="21"/>
          <w:szCs w:val="21"/>
        </w:rPr>
        <w:t>”</w:t>
      </w:r>
      <w:bookmarkEnd w:id="56"/>
      <w:bookmarkEnd w:id="57"/>
      <w:r w:rsidRPr="00CC215A">
        <w:rPr>
          <w:rFonts w:asciiTheme="minorEastAsia" w:eastAsiaTheme="minorEastAsia" w:hAnsiTheme="minorEastAsia" w:hint="eastAsia"/>
          <w:sz w:val="21"/>
          <w:szCs w:val="21"/>
        </w:rPr>
        <w:t>命名，要求提交所有的程序代码及相关的配置说明，确保程序能够正确运行，且</w:t>
      </w:r>
      <w:r w:rsidR="00313E2F" w:rsidRPr="00CC215A">
        <w:rPr>
          <w:rFonts w:asciiTheme="minorEastAsia" w:eastAsiaTheme="minorEastAsia" w:hAnsiTheme="minorEastAsia" w:hint="eastAsia"/>
          <w:sz w:val="21"/>
          <w:szCs w:val="21"/>
        </w:rPr>
        <w:t>运行结果与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="00D31F67" w:rsidRPr="00CC215A">
        <w:rPr>
          <w:rFonts w:asciiTheme="minorEastAsia" w:eastAsiaTheme="minorEastAsia" w:hAnsiTheme="minorEastAsia" w:hint="eastAsia"/>
          <w:sz w:val="21"/>
          <w:szCs w:val="21"/>
        </w:rPr>
        <w:t>文件相一致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。方法描述文档</w:t>
      </w:r>
      <w:r w:rsidRPr="00CC215A">
        <w:rPr>
          <w:rFonts w:asciiTheme="minorEastAsia" w:eastAsiaTheme="minorEastAsia" w:hAnsiTheme="minorEastAsia" w:cs="Helvetica" w:hint="eastAsia"/>
          <w:sz w:val="21"/>
          <w:szCs w:val="21"/>
        </w:rPr>
        <w:t>用</w:t>
      </w:r>
      <w:r w:rsidR="00313E2F" w:rsidRPr="00CC215A">
        <w:rPr>
          <w:rFonts w:asciiTheme="minorEastAsia" w:eastAsiaTheme="minorEastAsia" w:hAnsiTheme="minorEastAsia" w:hint="eastAsia"/>
          <w:sz w:val="21"/>
          <w:szCs w:val="21"/>
        </w:rPr>
        <w:t>“参赛队名_method</w:t>
      </w:r>
      <w:r w:rsidR="00313E2F" w:rsidRPr="00CC215A">
        <w:rPr>
          <w:rFonts w:asciiTheme="minorEastAsia" w:eastAsiaTheme="minorEastAsia" w:hAnsiTheme="minorEastAsia"/>
          <w:sz w:val="21"/>
          <w:szCs w:val="21"/>
        </w:rPr>
        <w:t>.pdf</w:t>
      </w:r>
      <w:r w:rsidR="00313E2F" w:rsidRPr="00CC215A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Pr="00CC215A">
        <w:rPr>
          <w:rFonts w:asciiTheme="minorEastAsia" w:eastAsiaTheme="minorEastAsia" w:hAnsiTheme="minorEastAsia" w:cs="Helvetica" w:hint="eastAsia"/>
          <w:sz w:val="21"/>
          <w:szCs w:val="21"/>
        </w:rPr>
        <w:t>命名，</w:t>
      </w:r>
      <w:r w:rsidR="00DB0F88" w:rsidRPr="00CC215A">
        <w:rPr>
          <w:rFonts w:asciiTheme="minorEastAsia" w:eastAsiaTheme="minorEastAsia" w:hAnsiTheme="minorEastAsia" w:hint="eastAsia"/>
          <w:sz w:val="21"/>
          <w:szCs w:val="21"/>
        </w:rPr>
        <w:t>包含算法描述及参数设置，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pdf格式存储</w:t>
      </w:r>
      <w:r w:rsidR="00DB0F88" w:rsidRPr="00CC215A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页数不超过5页。</w:t>
      </w:r>
    </w:p>
    <w:p w14:paraId="4BEA39B5" w14:textId="221D2D11" w:rsidR="00B426FF" w:rsidRPr="004B5843" w:rsidRDefault="00F358AE" w:rsidP="008A19A3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四</w:t>
      </w:r>
      <w:r w:rsidR="00DA0BCD" w:rsidRPr="004B5843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B426FF" w:rsidRPr="004B5843">
        <w:rPr>
          <w:rFonts w:asciiTheme="minorEastAsia" w:eastAsiaTheme="minorEastAsia" w:hAnsiTheme="minorEastAsia" w:hint="eastAsia"/>
          <w:b/>
          <w:sz w:val="28"/>
          <w:szCs w:val="28"/>
        </w:rPr>
        <w:t>任务交流平台</w:t>
      </w:r>
    </w:p>
    <w:p w14:paraId="32F27AA6" w14:textId="1C6672A6" w:rsidR="003B7E92" w:rsidRPr="00CC215A" w:rsidRDefault="00606683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本任务</w:t>
      </w:r>
      <w:r w:rsidR="003B7E92" w:rsidRPr="00CC215A">
        <w:rPr>
          <w:rFonts w:asciiTheme="minorEastAsia" w:eastAsiaTheme="minorEastAsia" w:hAnsiTheme="minorEastAsia" w:hint="eastAsia"/>
          <w:sz w:val="21"/>
          <w:szCs w:val="21"/>
        </w:rPr>
        <w:t>的交流平台为：</w:t>
      </w:r>
    </w:p>
    <w:p w14:paraId="7DE6092D" w14:textId="782B3868" w:rsidR="005B13DC" w:rsidRPr="00C20071" w:rsidRDefault="00FD4A94" w:rsidP="008A19A3">
      <w:pPr>
        <w:ind w:firstLine="420"/>
        <w:rPr>
          <w:color w:val="000000" w:themeColor="text1"/>
        </w:rPr>
      </w:pPr>
      <w:hyperlink r:id="rId9" w:history="1">
        <w:r w:rsidR="005B13DC" w:rsidRPr="00C20071">
          <w:rPr>
            <w:rStyle w:val="aa"/>
          </w:rPr>
          <w:t>ccks2020-clinic@googlegroups.com</w:t>
        </w:r>
      </w:hyperlink>
    </w:p>
    <w:p w14:paraId="1E3FCB31" w14:textId="3AFC58C3" w:rsidR="00F44981" w:rsidRPr="00CC215A" w:rsidRDefault="00606683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所有报名参赛的参赛队至少要有一名成员加入到该讨论组中，后续所有有关</w:t>
      </w:r>
      <w:r w:rsidR="00744549" w:rsidRPr="00CC215A">
        <w:rPr>
          <w:rFonts w:asciiTheme="minorEastAsia" w:eastAsiaTheme="minorEastAsia" w:hAnsiTheme="minorEastAsia" w:hint="eastAsia"/>
          <w:sz w:val="21"/>
          <w:szCs w:val="21"/>
        </w:rPr>
        <w:t>本任务评测及数据的相关说明</w:t>
      </w:r>
      <w:r w:rsidR="003B7E92" w:rsidRPr="00CC215A">
        <w:rPr>
          <w:rFonts w:asciiTheme="minorEastAsia" w:eastAsiaTheme="minorEastAsia" w:hAnsiTheme="minorEastAsia" w:hint="eastAsia"/>
          <w:sz w:val="21"/>
          <w:szCs w:val="21"/>
        </w:rPr>
        <w:t>和通知</w:t>
      </w:r>
      <w:r w:rsidR="00744549" w:rsidRPr="00CC215A">
        <w:rPr>
          <w:rFonts w:asciiTheme="minorEastAsia" w:eastAsiaTheme="minorEastAsia" w:hAnsiTheme="minorEastAsia" w:hint="eastAsia"/>
          <w:sz w:val="21"/>
          <w:szCs w:val="21"/>
        </w:rPr>
        <w:t>将只在讨论组中发布和交流，不再另行发邮件或更新官网通知，请所有参赛队务必在报名成功之后加入该讨论组。</w:t>
      </w:r>
    </w:p>
    <w:p w14:paraId="7AC4CBBE" w14:textId="29006AB4" w:rsidR="004B5843" w:rsidRDefault="004B5843" w:rsidP="008A19A3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加入讨论组时请务必注明所属参赛队队名及所属单位，加入讨论组有问题的参赛队请联系：</w:t>
      </w:r>
      <w:r w:rsidR="007E2824">
        <w:fldChar w:fldCharType="begin"/>
      </w:r>
      <w:r w:rsidR="007E2824">
        <w:instrText xml:space="preserve"> HYPERLINK "mailto:zhang-jt13@tsinghua.org.cn" </w:instrText>
      </w:r>
      <w:r w:rsidR="007E2824">
        <w:fldChar w:fldCharType="separate"/>
      </w:r>
      <w:r w:rsidRPr="00CC215A">
        <w:rPr>
          <w:rStyle w:val="aa"/>
          <w:rFonts w:asciiTheme="minorEastAsia" w:eastAsiaTheme="minorEastAsia" w:hAnsiTheme="minorEastAsia" w:hint="eastAsia"/>
          <w:sz w:val="21"/>
          <w:szCs w:val="21"/>
        </w:rPr>
        <w:t>z</w:t>
      </w:r>
      <w:r w:rsidRPr="00CC215A">
        <w:rPr>
          <w:rStyle w:val="aa"/>
          <w:rFonts w:asciiTheme="minorEastAsia" w:eastAsiaTheme="minorEastAsia" w:hAnsiTheme="minorEastAsia"/>
          <w:sz w:val="21"/>
          <w:szCs w:val="21"/>
        </w:rPr>
        <w:t>hang-jt13@tsinghua.org.cn</w:t>
      </w:r>
      <w:r w:rsidR="007E2824">
        <w:rPr>
          <w:rStyle w:val="aa"/>
          <w:rFonts w:asciiTheme="minorEastAsia" w:eastAsiaTheme="minorEastAsia" w:hAnsiTheme="minorEastAsia"/>
          <w:sz w:val="21"/>
          <w:szCs w:val="21"/>
        </w:rPr>
        <w:fldChar w:fldCharType="end"/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100A3FE1" w14:textId="530EA0BF" w:rsidR="00F864E6" w:rsidRDefault="00F864E6" w:rsidP="00F864E6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F864E6">
        <w:rPr>
          <w:rFonts w:asciiTheme="minorEastAsia" w:eastAsiaTheme="minorEastAsia" w:hAnsiTheme="minorEastAsia" w:hint="eastAsia"/>
          <w:b/>
          <w:sz w:val="28"/>
          <w:szCs w:val="28"/>
        </w:rPr>
        <w:t>五、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评测平台</w:t>
      </w:r>
    </w:p>
    <w:p w14:paraId="7339B2A0" w14:textId="16E1C7A2" w:rsidR="00F864E6" w:rsidRDefault="00F864E6" w:rsidP="00FE4A4D">
      <w:pPr>
        <w:ind w:firstLineChars="200" w:firstLine="420"/>
        <w:rPr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与往年一致，组委会依托</w:t>
      </w:r>
      <w:proofErr w:type="spellStart"/>
      <w:r w:rsidRPr="00F864E6">
        <w:rPr>
          <w:rFonts w:asciiTheme="minorEastAsia" w:eastAsiaTheme="minorEastAsia" w:hAnsiTheme="minorEastAsia"/>
          <w:sz w:val="21"/>
          <w:szCs w:val="21"/>
        </w:rPr>
        <w:t>Biendata</w:t>
      </w:r>
      <w:proofErr w:type="spellEnd"/>
      <w:r w:rsidRPr="00F864E6">
        <w:rPr>
          <w:rFonts w:asciiTheme="minorEastAsia" w:eastAsiaTheme="minorEastAsia" w:hAnsiTheme="minorEastAsia"/>
          <w:sz w:val="21"/>
          <w:szCs w:val="21"/>
        </w:rPr>
        <w:t>（</w:t>
      </w:r>
      <w:hyperlink r:id="rId10" w:history="1">
        <w:r w:rsidRPr="00F864E6">
          <w:rPr>
            <w:sz w:val="21"/>
            <w:szCs w:val="21"/>
          </w:rPr>
          <w:t>https://www.biendata.com/</w:t>
        </w:r>
      </w:hyperlink>
      <w:r w:rsidRPr="00F864E6">
        <w:rPr>
          <w:rFonts w:asciiTheme="minorEastAsia" w:eastAsiaTheme="minorEastAsia" w:hAnsiTheme="minorEastAsia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sz w:val="21"/>
          <w:szCs w:val="21"/>
        </w:rPr>
        <w:t>作为在线</w:t>
      </w:r>
      <w:r w:rsidRPr="00F864E6">
        <w:rPr>
          <w:rFonts w:asciiTheme="minorEastAsia" w:eastAsiaTheme="minorEastAsia" w:hAnsiTheme="minorEastAsia"/>
          <w:sz w:val="21"/>
          <w:szCs w:val="21"/>
        </w:rPr>
        <w:t>评测平台，</w:t>
      </w:r>
      <w:r>
        <w:rPr>
          <w:rFonts w:asciiTheme="minorEastAsia" w:eastAsiaTheme="minorEastAsia" w:hAnsiTheme="minorEastAsia" w:hint="eastAsia"/>
          <w:sz w:val="21"/>
          <w:szCs w:val="21"/>
        </w:rPr>
        <w:t>所有参赛队最终结果均需在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Biendata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上指定的时间窗内进行提交</w:t>
      </w:r>
      <w:r w:rsidR="002D36B6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C93580">
        <w:rPr>
          <w:rFonts w:asciiTheme="minorEastAsia" w:eastAsiaTheme="minorEastAsia" w:hAnsiTheme="minorEastAsia" w:hint="eastAsia"/>
          <w:sz w:val="21"/>
          <w:szCs w:val="21"/>
        </w:rPr>
        <w:t>本年度评测组织者还会在</w:t>
      </w:r>
      <w:proofErr w:type="spellStart"/>
      <w:r w:rsidR="00C93580">
        <w:rPr>
          <w:rFonts w:asciiTheme="minorEastAsia" w:eastAsiaTheme="minorEastAsia" w:hAnsiTheme="minorEastAsia" w:hint="eastAsia"/>
          <w:sz w:val="21"/>
          <w:szCs w:val="21"/>
        </w:rPr>
        <w:t>Biendata</w:t>
      </w:r>
      <w:proofErr w:type="spellEnd"/>
      <w:r w:rsidR="00C93580">
        <w:rPr>
          <w:rFonts w:asciiTheme="minorEastAsia" w:eastAsiaTheme="minorEastAsia" w:hAnsiTheme="minorEastAsia" w:hint="eastAsia"/>
          <w:sz w:val="21"/>
          <w:szCs w:val="21"/>
        </w:rPr>
        <w:t>上发布一个</w:t>
      </w:r>
      <w:r w:rsidR="00E10CED">
        <w:rPr>
          <w:rFonts w:ascii="Helvetica Neue" w:eastAsia="Times New Roman" w:hAnsi="Helvetica Neue" w:hint="eastAsia"/>
          <w:color w:val="000000"/>
          <w:sz w:val="21"/>
          <w:szCs w:val="21"/>
        </w:rPr>
        <w:t>baseline</w:t>
      </w:r>
      <w:r w:rsidR="00C93580" w:rsidRPr="00C93580">
        <w:rPr>
          <w:rFonts w:hint="eastAsia"/>
          <w:color w:val="000000"/>
          <w:sz w:val="21"/>
          <w:szCs w:val="21"/>
        </w:rPr>
        <w:t>方案和实现。提供一个基准的性能，</w:t>
      </w:r>
      <w:r w:rsidR="00C93580">
        <w:rPr>
          <w:rFonts w:hint="eastAsia"/>
          <w:color w:val="000000"/>
          <w:sz w:val="21"/>
          <w:szCs w:val="21"/>
        </w:rPr>
        <w:t>供</w:t>
      </w:r>
      <w:r w:rsidR="00C93580" w:rsidRPr="00C93580">
        <w:rPr>
          <w:rFonts w:hint="eastAsia"/>
          <w:color w:val="000000"/>
          <w:sz w:val="21"/>
          <w:szCs w:val="21"/>
        </w:rPr>
        <w:t>参赛队伍</w:t>
      </w:r>
      <w:r w:rsidR="00C93580">
        <w:rPr>
          <w:rFonts w:hint="eastAsia"/>
          <w:color w:val="000000"/>
          <w:sz w:val="21"/>
          <w:szCs w:val="21"/>
        </w:rPr>
        <w:t>参考。</w:t>
      </w:r>
      <w:r w:rsidR="00E10CED">
        <w:rPr>
          <w:rFonts w:hint="eastAsia"/>
          <w:color w:val="000000"/>
          <w:sz w:val="21"/>
          <w:szCs w:val="21"/>
        </w:rPr>
        <w:t>有关baseline的发布事宜，敬请关注CCKS</w:t>
      </w:r>
      <w:r w:rsidR="00E10CED">
        <w:rPr>
          <w:color w:val="000000"/>
          <w:sz w:val="21"/>
          <w:szCs w:val="21"/>
        </w:rPr>
        <w:t xml:space="preserve"> 2020</w:t>
      </w:r>
      <w:r w:rsidR="00E10CED">
        <w:rPr>
          <w:rFonts w:hint="eastAsia"/>
          <w:color w:val="000000"/>
          <w:sz w:val="21"/>
          <w:szCs w:val="21"/>
        </w:rPr>
        <w:t>官网通知。</w:t>
      </w:r>
    </w:p>
    <w:p w14:paraId="107F0CC6" w14:textId="792ED9A7" w:rsidR="00FE4A4D" w:rsidRPr="00FE4A4D" w:rsidRDefault="00FE4A4D" w:rsidP="00FE4A4D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FE4A4D">
        <w:rPr>
          <w:rFonts w:asciiTheme="minorEastAsia" w:eastAsiaTheme="minorEastAsia" w:hAnsiTheme="minorEastAsia" w:hint="eastAsia"/>
          <w:b/>
          <w:sz w:val="28"/>
          <w:szCs w:val="28"/>
        </w:rPr>
        <w:t>六、奖金设置</w:t>
      </w:r>
    </w:p>
    <w:p w14:paraId="2D4C28F4" w14:textId="0185B38B" w:rsidR="00FE4A4D" w:rsidRDefault="00FE4A4D" w:rsidP="00FE4A4D">
      <w:pPr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本任务奖金设置如下。</w:t>
      </w:r>
    </w:p>
    <w:p w14:paraId="513955E2" w14:textId="51BA5462" w:rsidR="00FE4A4D" w:rsidRDefault="00FE4A4D" w:rsidP="00FE4A4D">
      <w:pPr>
        <w:ind w:firstLineChars="200" w:firstLine="420"/>
        <w:rPr>
          <w:color w:val="000000"/>
          <w:sz w:val="21"/>
          <w:szCs w:val="21"/>
        </w:rPr>
      </w:pPr>
      <w:r w:rsidRPr="00FE4A4D">
        <w:rPr>
          <w:rFonts w:hint="eastAsia"/>
          <w:color w:val="000000"/>
          <w:sz w:val="21"/>
          <w:szCs w:val="21"/>
        </w:rPr>
        <w:t>每个</w:t>
      </w:r>
      <w:r>
        <w:rPr>
          <w:rFonts w:hint="eastAsia"/>
          <w:color w:val="000000"/>
          <w:sz w:val="21"/>
          <w:szCs w:val="21"/>
        </w:rPr>
        <w:t>子</w:t>
      </w:r>
      <w:r w:rsidRPr="00FE4A4D">
        <w:rPr>
          <w:rFonts w:hint="eastAsia"/>
          <w:color w:val="000000"/>
          <w:sz w:val="21"/>
          <w:szCs w:val="21"/>
        </w:rPr>
        <w:t>任务第一名</w:t>
      </w:r>
      <w:r>
        <w:rPr>
          <w:rFonts w:ascii="Helvetica Neue" w:eastAsia="Times New Roman" w:hAnsi="Helvetica Neue"/>
          <w:color w:val="000000"/>
          <w:sz w:val="21"/>
          <w:szCs w:val="21"/>
        </w:rPr>
        <w:t>5</w:t>
      </w:r>
      <w:r w:rsidRPr="00FE4A4D">
        <w:rPr>
          <w:rFonts w:ascii="Helvetica Neue" w:eastAsia="Times New Roman" w:hAnsi="Helvetica Neue"/>
          <w:color w:val="000000"/>
          <w:sz w:val="21"/>
          <w:szCs w:val="21"/>
        </w:rPr>
        <w:t>k</w:t>
      </w:r>
      <w:r w:rsidRPr="00FE4A4D">
        <w:rPr>
          <w:rFonts w:hint="eastAsia"/>
          <w:color w:val="000000"/>
          <w:sz w:val="21"/>
          <w:szCs w:val="21"/>
        </w:rPr>
        <w:t>，第二名</w:t>
      </w:r>
      <w:r w:rsidR="00A9147D">
        <w:rPr>
          <w:rFonts w:ascii="Helvetica Neue" w:eastAsia="Times New Roman" w:hAnsi="Helvetica Neue"/>
          <w:color w:val="000000"/>
          <w:sz w:val="21"/>
          <w:szCs w:val="21"/>
        </w:rPr>
        <w:t>3</w:t>
      </w:r>
      <w:r w:rsidRPr="00FE4A4D">
        <w:rPr>
          <w:rFonts w:ascii="Helvetica Neue" w:eastAsia="Times New Roman" w:hAnsi="Helvetica Neue"/>
          <w:color w:val="000000"/>
          <w:sz w:val="21"/>
          <w:szCs w:val="21"/>
        </w:rPr>
        <w:t>k</w:t>
      </w:r>
      <w:r w:rsidRPr="00FE4A4D">
        <w:rPr>
          <w:rFonts w:hint="eastAsia"/>
          <w:color w:val="000000"/>
          <w:sz w:val="21"/>
          <w:szCs w:val="21"/>
        </w:rPr>
        <w:t>，第三名</w:t>
      </w:r>
      <w:r w:rsidR="00A9147D">
        <w:rPr>
          <w:rFonts w:ascii="Helvetica Neue" w:eastAsia="Times New Roman" w:hAnsi="Helvetica Neue"/>
          <w:color w:val="000000"/>
          <w:sz w:val="21"/>
          <w:szCs w:val="21"/>
        </w:rPr>
        <w:t>2</w:t>
      </w:r>
      <w:r w:rsidRPr="00FE4A4D">
        <w:rPr>
          <w:rFonts w:ascii="Helvetica Neue" w:eastAsia="Times New Roman" w:hAnsi="Helvetica Neue"/>
          <w:color w:val="000000"/>
          <w:sz w:val="21"/>
          <w:szCs w:val="21"/>
        </w:rPr>
        <w:t>k</w:t>
      </w:r>
      <w:r>
        <w:rPr>
          <w:rFonts w:hint="eastAsia"/>
          <w:color w:val="000000"/>
          <w:sz w:val="21"/>
          <w:szCs w:val="21"/>
        </w:rPr>
        <w:t>。</w:t>
      </w:r>
    </w:p>
    <w:p w14:paraId="29B0BB93" w14:textId="7525B2CB" w:rsidR="00FE4A4D" w:rsidRPr="00FE4A4D" w:rsidRDefault="00FE4A4D" w:rsidP="00FE4A4D">
      <w:pPr>
        <w:ind w:firstLineChars="200" w:firstLine="420"/>
        <w:rPr>
          <w:rFonts w:eastAsia="Times New Roman"/>
        </w:rPr>
      </w:pPr>
      <w:r>
        <w:rPr>
          <w:rFonts w:hint="eastAsia"/>
          <w:color w:val="000000"/>
          <w:sz w:val="21"/>
          <w:szCs w:val="21"/>
        </w:rPr>
        <w:t>另设</w:t>
      </w:r>
      <w:r w:rsidRPr="00FE4A4D">
        <w:rPr>
          <w:rFonts w:hint="eastAsia"/>
          <w:color w:val="000000"/>
          <w:sz w:val="21"/>
          <w:szCs w:val="21"/>
        </w:rPr>
        <w:t>技术创新奖</w:t>
      </w:r>
      <w:r w:rsidR="00A9147D">
        <w:rPr>
          <w:rFonts w:ascii="Helvetica Neue" w:eastAsia="Times New Roman" w:hAnsi="Helvetica Neue"/>
          <w:color w:val="000000"/>
          <w:sz w:val="21"/>
          <w:szCs w:val="21"/>
        </w:rPr>
        <w:t>5</w:t>
      </w:r>
      <w:r w:rsidRPr="00FE4A4D">
        <w:rPr>
          <w:rFonts w:ascii="Helvetica Neue" w:eastAsia="Times New Roman" w:hAnsi="Helvetica Neue"/>
          <w:color w:val="000000"/>
          <w:sz w:val="21"/>
          <w:szCs w:val="21"/>
        </w:rPr>
        <w:t>k</w:t>
      </w:r>
      <w:r w:rsidRPr="00FE4A4D">
        <w:rPr>
          <w:color w:val="000000"/>
          <w:sz w:val="21"/>
          <w:szCs w:val="21"/>
        </w:rPr>
        <w:t>。</w:t>
      </w:r>
    </w:p>
    <w:p w14:paraId="1062D8F7" w14:textId="0C1F5870" w:rsidR="001D47B1" w:rsidRPr="001758B1" w:rsidRDefault="00FE4A4D" w:rsidP="008A19A3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七</w:t>
      </w:r>
      <w:r w:rsidR="001758B1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E41BE3" w:rsidRPr="001758B1">
        <w:rPr>
          <w:rFonts w:asciiTheme="minorEastAsia" w:eastAsiaTheme="minorEastAsia" w:hAnsiTheme="minorEastAsia" w:hint="eastAsia"/>
          <w:b/>
          <w:sz w:val="28"/>
          <w:szCs w:val="28"/>
        </w:rPr>
        <w:t>时间安排</w:t>
      </w:r>
    </w:p>
    <w:p w14:paraId="3C3EDEFF" w14:textId="50B7D805" w:rsidR="003B7E92" w:rsidRPr="00CC215A" w:rsidRDefault="0021415E" w:rsidP="008A19A3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时间安排初定如下</w:t>
      </w:r>
      <w:r w:rsidR="003B7E92" w:rsidRPr="00CC215A">
        <w:rPr>
          <w:rFonts w:asciiTheme="minorEastAsia" w:eastAsiaTheme="minorEastAsia" w:hAnsiTheme="minorEastAsia" w:hint="eastAsia"/>
          <w:sz w:val="21"/>
          <w:szCs w:val="21"/>
        </w:rPr>
        <w:t>，后续如果有调整，将在讨论组中更新说明。</w:t>
      </w:r>
    </w:p>
    <w:p w14:paraId="1EEF5F27" w14:textId="77777777" w:rsidR="003C4971" w:rsidRPr="00CC215A" w:rsidRDefault="003C4971" w:rsidP="008A19A3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任务准备时间：</w:t>
      </w:r>
      <w:r w:rsidRPr="00CC215A">
        <w:rPr>
          <w:rFonts w:asciiTheme="minorEastAsia" w:eastAsiaTheme="minorEastAsia" w:hAnsiTheme="minorEastAsia"/>
          <w:sz w:val="21"/>
          <w:szCs w:val="21"/>
        </w:rPr>
        <w:t>3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1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  <w:r w:rsidRPr="00CC215A">
        <w:rPr>
          <w:rFonts w:asciiTheme="minorEastAsia" w:eastAsiaTheme="minorEastAsia" w:hAnsiTheme="minorEastAsia"/>
          <w:sz w:val="21"/>
          <w:szCs w:val="21"/>
        </w:rPr>
        <w:t>—3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20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602224E5" w14:textId="77777777" w:rsidR="003C4971" w:rsidRPr="00CC215A" w:rsidRDefault="003C4971" w:rsidP="008A19A3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评测任务发布：</w:t>
      </w:r>
      <w:r w:rsidRPr="00CC215A">
        <w:rPr>
          <w:rFonts w:asciiTheme="minorEastAsia" w:eastAsiaTheme="minorEastAsia" w:hAnsiTheme="minorEastAsia"/>
          <w:sz w:val="21"/>
          <w:szCs w:val="21"/>
        </w:rPr>
        <w:t>3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20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7ED7D296" w14:textId="77777777" w:rsidR="00E10CED" w:rsidRDefault="003C4971" w:rsidP="008C1998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E10CED">
        <w:rPr>
          <w:rFonts w:asciiTheme="minorEastAsia" w:eastAsiaTheme="minorEastAsia" w:hAnsiTheme="minorEastAsia" w:hint="eastAsia"/>
          <w:sz w:val="21"/>
          <w:szCs w:val="21"/>
        </w:rPr>
        <w:t>报名时间：</w:t>
      </w:r>
      <w:r w:rsidRPr="00E10CED">
        <w:rPr>
          <w:rFonts w:asciiTheme="minorEastAsia" w:eastAsiaTheme="minorEastAsia" w:hAnsiTheme="minorEastAsia"/>
          <w:sz w:val="21"/>
          <w:szCs w:val="21"/>
        </w:rPr>
        <w:t>3</w:t>
      </w:r>
      <w:r w:rsidRPr="00E10CED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E10CED">
        <w:rPr>
          <w:rFonts w:asciiTheme="minorEastAsia" w:eastAsiaTheme="minorEastAsia" w:hAnsiTheme="minorEastAsia"/>
          <w:sz w:val="21"/>
          <w:szCs w:val="21"/>
        </w:rPr>
        <w:t>20</w:t>
      </w:r>
      <w:r w:rsidRPr="00E10CED">
        <w:rPr>
          <w:rFonts w:asciiTheme="minorEastAsia" w:eastAsiaTheme="minorEastAsia" w:hAnsiTheme="minorEastAsia" w:hint="eastAsia"/>
          <w:sz w:val="21"/>
          <w:szCs w:val="21"/>
        </w:rPr>
        <w:t>日</w:t>
      </w:r>
      <w:r w:rsidRPr="00E10CED">
        <w:rPr>
          <w:rFonts w:asciiTheme="minorEastAsia" w:eastAsiaTheme="minorEastAsia" w:hAnsiTheme="minorEastAsia"/>
          <w:sz w:val="21"/>
          <w:szCs w:val="21"/>
        </w:rPr>
        <w:t>—7</w:t>
      </w:r>
      <w:r w:rsidRPr="00E10CED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E10CED">
        <w:rPr>
          <w:rFonts w:asciiTheme="minorEastAsia" w:eastAsiaTheme="minorEastAsia" w:hAnsiTheme="minorEastAsia"/>
          <w:sz w:val="21"/>
          <w:szCs w:val="21"/>
        </w:rPr>
        <w:t>10</w:t>
      </w:r>
      <w:r w:rsidRPr="00E10CED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54154FE5" w14:textId="3701A3B5" w:rsidR="00E10CED" w:rsidRDefault="00E10CED" w:rsidP="008C1998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签署数据使用承诺书：3月2</w:t>
      </w:r>
      <w:r>
        <w:rPr>
          <w:rFonts w:asciiTheme="minorEastAsia" w:eastAsiaTheme="minorEastAsia" w:hAnsiTheme="minor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t>日-</w:t>
      </w:r>
      <w:r>
        <w:rPr>
          <w:rFonts w:asciiTheme="minorEastAsia" w:eastAsiaTheme="minorEastAsia" w:hAnsiTheme="minor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月1</w:t>
      </w:r>
      <w:r>
        <w:rPr>
          <w:rFonts w:asciiTheme="minorEastAsia" w:eastAsiaTheme="minorEastAsia" w:hAnsiTheme="minor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0B2DB6F5" w14:textId="38B6B39D" w:rsidR="003C4971" w:rsidRPr="00E10CED" w:rsidRDefault="003C4971" w:rsidP="008C1998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E10CED">
        <w:rPr>
          <w:rFonts w:asciiTheme="minorEastAsia" w:eastAsiaTheme="minorEastAsia" w:hAnsiTheme="minorEastAsia" w:hint="eastAsia"/>
          <w:sz w:val="21"/>
          <w:szCs w:val="21"/>
        </w:rPr>
        <w:t>训练及验证数据发布：</w:t>
      </w:r>
      <w:r w:rsidRPr="00E10CED">
        <w:rPr>
          <w:rFonts w:asciiTheme="minorEastAsia" w:eastAsiaTheme="minorEastAsia" w:hAnsiTheme="minorEastAsia"/>
          <w:sz w:val="21"/>
          <w:szCs w:val="21"/>
        </w:rPr>
        <w:t>3</w:t>
      </w:r>
      <w:r w:rsidRPr="00E10CED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E10CED">
        <w:rPr>
          <w:rFonts w:asciiTheme="minorEastAsia" w:eastAsiaTheme="minorEastAsia" w:hAnsiTheme="minorEastAsia"/>
          <w:sz w:val="21"/>
          <w:szCs w:val="21"/>
        </w:rPr>
        <w:t>20</w:t>
      </w:r>
      <w:r w:rsidRPr="00E10CED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73D0790B" w14:textId="77777777" w:rsidR="003C4971" w:rsidRPr="00CC215A" w:rsidRDefault="003C4971" w:rsidP="008A19A3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测试数据发布：</w:t>
      </w:r>
      <w:r w:rsidRPr="00CC215A">
        <w:rPr>
          <w:rFonts w:asciiTheme="minorEastAsia" w:eastAsiaTheme="minorEastAsia" w:hAnsiTheme="minorEastAsia"/>
          <w:sz w:val="21"/>
          <w:szCs w:val="21"/>
        </w:rPr>
        <w:t>7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10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1FC08300" w14:textId="77777777" w:rsidR="003C4971" w:rsidRPr="00CC215A" w:rsidRDefault="003C4971" w:rsidP="008A19A3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提交测试结果：</w:t>
      </w:r>
      <w:r w:rsidRPr="00CC215A">
        <w:rPr>
          <w:rFonts w:asciiTheme="minorEastAsia" w:eastAsiaTheme="minorEastAsia" w:hAnsiTheme="minorEastAsia"/>
          <w:sz w:val="21"/>
          <w:szCs w:val="21"/>
        </w:rPr>
        <w:t>7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20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376E4EF9" w14:textId="77777777" w:rsidR="003C4971" w:rsidRPr="00CC215A" w:rsidRDefault="003C4971" w:rsidP="008A19A3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 w:hint="eastAsia"/>
          <w:sz w:val="21"/>
          <w:szCs w:val="21"/>
        </w:rPr>
        <w:t>评测论文提交：</w:t>
      </w:r>
      <w:r w:rsidRPr="00CC215A">
        <w:rPr>
          <w:rFonts w:asciiTheme="minorEastAsia" w:eastAsiaTheme="minorEastAsia" w:hAnsiTheme="minorEastAsia"/>
          <w:sz w:val="21"/>
          <w:szCs w:val="21"/>
        </w:rPr>
        <w:t>8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5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7C782410" w14:textId="54F21E3C" w:rsidR="004B5843" w:rsidRDefault="003C4971" w:rsidP="008A19A3">
      <w:pPr>
        <w:numPr>
          <w:ilvl w:val="0"/>
          <w:numId w:val="28"/>
        </w:numPr>
        <w:tabs>
          <w:tab w:val="num" w:pos="720"/>
        </w:tabs>
        <w:rPr>
          <w:rFonts w:asciiTheme="minorEastAsia" w:eastAsiaTheme="minorEastAsia" w:hAnsiTheme="minorEastAsia"/>
          <w:sz w:val="21"/>
          <w:szCs w:val="21"/>
        </w:rPr>
      </w:pPr>
      <w:r w:rsidRPr="00CC215A">
        <w:rPr>
          <w:rFonts w:asciiTheme="minorEastAsia" w:eastAsiaTheme="minorEastAsia" w:hAnsiTheme="minorEastAsia"/>
          <w:sz w:val="21"/>
          <w:szCs w:val="21"/>
        </w:rPr>
        <w:t>CCKS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会议日期</w:t>
      </w:r>
      <w:r w:rsidRPr="00CC215A">
        <w:rPr>
          <w:rFonts w:asciiTheme="minorEastAsia" w:eastAsiaTheme="minorEastAsia" w:hAnsiTheme="minorEastAsia"/>
          <w:sz w:val="21"/>
          <w:szCs w:val="21"/>
        </w:rPr>
        <w:t>(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评测报告及颁奖</w:t>
      </w:r>
      <w:r w:rsidRPr="00CC215A">
        <w:rPr>
          <w:rFonts w:asciiTheme="minorEastAsia" w:eastAsiaTheme="minorEastAsia" w:hAnsiTheme="minorEastAsia"/>
          <w:sz w:val="21"/>
          <w:szCs w:val="21"/>
        </w:rPr>
        <w:t>)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CC215A">
        <w:rPr>
          <w:rFonts w:asciiTheme="minorEastAsia" w:eastAsiaTheme="minorEastAsia" w:hAnsiTheme="minorEastAsia"/>
          <w:sz w:val="21"/>
          <w:szCs w:val="21"/>
        </w:rPr>
        <w:t>8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Pr="00CC215A">
        <w:rPr>
          <w:rFonts w:asciiTheme="minorEastAsia" w:eastAsiaTheme="minorEastAsia" w:hAnsiTheme="minorEastAsia"/>
          <w:sz w:val="21"/>
          <w:szCs w:val="21"/>
        </w:rPr>
        <w:t>15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  <w:r w:rsidRPr="00CC215A">
        <w:rPr>
          <w:rFonts w:asciiTheme="minorEastAsia" w:eastAsiaTheme="minorEastAsia" w:hAnsiTheme="minorEastAsia"/>
          <w:sz w:val="21"/>
          <w:szCs w:val="21"/>
        </w:rPr>
        <w:t>—18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677EC893" w14:textId="23865ACC" w:rsidR="00E10CED" w:rsidRDefault="00E10CED" w:rsidP="00E10CED">
      <w:pPr>
        <w:rPr>
          <w:rFonts w:asciiTheme="minorEastAsia" w:eastAsiaTheme="minorEastAsia" w:hAnsiTheme="minorEastAsia"/>
          <w:sz w:val="21"/>
          <w:szCs w:val="21"/>
        </w:rPr>
      </w:pPr>
    </w:p>
    <w:p w14:paraId="745609B7" w14:textId="23BFA7DF" w:rsidR="00FE4A4D" w:rsidRDefault="00FE4A4D" w:rsidP="00E10CED">
      <w:pPr>
        <w:rPr>
          <w:rFonts w:asciiTheme="minorEastAsia" w:eastAsiaTheme="minorEastAsia" w:hAnsiTheme="minorEastAsia"/>
          <w:sz w:val="21"/>
          <w:szCs w:val="21"/>
        </w:rPr>
      </w:pPr>
    </w:p>
    <w:p w14:paraId="0A97C931" w14:textId="7C0E1299" w:rsidR="00FE4A4D" w:rsidRDefault="00FE4A4D" w:rsidP="00E10CED">
      <w:pPr>
        <w:rPr>
          <w:rFonts w:asciiTheme="minorEastAsia" w:eastAsiaTheme="minorEastAsia" w:hAnsiTheme="minorEastAsia"/>
          <w:sz w:val="21"/>
          <w:szCs w:val="21"/>
        </w:rPr>
      </w:pPr>
    </w:p>
    <w:p w14:paraId="42EC6175" w14:textId="77777777" w:rsidR="00FE4A4D" w:rsidRPr="00CC215A" w:rsidRDefault="00FE4A4D" w:rsidP="00E10CED">
      <w:pPr>
        <w:rPr>
          <w:rFonts w:asciiTheme="minorEastAsia" w:eastAsiaTheme="minorEastAsia" w:hAnsiTheme="minorEastAsia"/>
          <w:sz w:val="21"/>
          <w:szCs w:val="21"/>
        </w:rPr>
      </w:pPr>
    </w:p>
    <w:p w14:paraId="16B18E97" w14:textId="77777777" w:rsidR="00E10CED" w:rsidRPr="00CC215A" w:rsidRDefault="00E10CED" w:rsidP="00E10CED">
      <w:pPr>
        <w:rPr>
          <w:rFonts w:asciiTheme="minorEastAsia" w:eastAsiaTheme="minorEastAsia" w:hAnsiTheme="minorEastAsia"/>
          <w:sz w:val="21"/>
          <w:szCs w:val="21"/>
        </w:rPr>
      </w:pPr>
      <w:r w:rsidRPr="00D05919">
        <w:rPr>
          <w:rFonts w:asciiTheme="minorEastAsia" w:eastAsiaTheme="minorEastAsia" w:hAnsiTheme="minorEastAsia" w:hint="eastAsia"/>
          <w:b/>
          <w:sz w:val="21"/>
          <w:szCs w:val="21"/>
        </w:rPr>
        <w:t>任务组织者</w:t>
      </w:r>
      <w:r w:rsidRPr="00CC215A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34B8053B" w14:textId="77777777" w:rsidR="00E10CED" w:rsidRPr="00651024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 w:rsidRPr="00651024">
        <w:rPr>
          <w:rFonts w:asciiTheme="minorEastAsia" w:eastAsiaTheme="minorEastAsia" w:hAnsiTheme="minorEastAsia" w:hint="eastAsia"/>
          <w:b/>
          <w:sz w:val="21"/>
          <w:szCs w:val="21"/>
        </w:rPr>
        <w:t xml:space="preserve">张江涛 清华大学知识工程实验室 </w:t>
      </w:r>
    </w:p>
    <w:p w14:paraId="12AD8220" w14:textId="77777777" w:rsidR="00E10CED" w:rsidRPr="00651024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焦增涛</w:t>
      </w:r>
      <w:r w:rsidRPr="00651024">
        <w:rPr>
          <w:rFonts w:asciiTheme="minorEastAsia" w:eastAsiaTheme="minorEastAsia" w:hAnsiTheme="minorEastAsia" w:hint="eastAsia"/>
          <w:b/>
          <w:sz w:val="21"/>
          <w:szCs w:val="21"/>
        </w:rPr>
        <w:t>，医渡云（北京）技术有限公司</w:t>
      </w:r>
    </w:p>
    <w:p w14:paraId="2565C95D" w14:textId="77777777" w:rsidR="00E10CED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 w:rsidRPr="00651024">
        <w:rPr>
          <w:rFonts w:asciiTheme="minorEastAsia" w:eastAsiaTheme="minorEastAsia" w:hAnsiTheme="minorEastAsia" w:hint="eastAsia"/>
          <w:b/>
          <w:sz w:val="21"/>
          <w:szCs w:val="21"/>
        </w:rPr>
        <w:t xml:space="preserve">汤步洲 </w:t>
      </w:r>
      <w:bookmarkStart w:id="58" w:name="OLE_LINK30"/>
      <w:bookmarkStart w:id="59" w:name="OLE_LINK31"/>
      <w:r w:rsidRPr="00651024">
        <w:rPr>
          <w:rFonts w:asciiTheme="minorEastAsia" w:eastAsiaTheme="minorEastAsia" w:hAnsiTheme="minorEastAsia"/>
          <w:b/>
          <w:sz w:val="21"/>
          <w:szCs w:val="21"/>
        </w:rPr>
        <w:t>哈尔滨工业大学（深圳）</w:t>
      </w:r>
      <w:bookmarkEnd w:id="58"/>
      <w:bookmarkEnd w:id="59"/>
    </w:p>
    <w:p w14:paraId="4CEAB00E" w14:textId="77777777" w:rsidR="00E10CED" w:rsidRPr="00651024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</w:p>
    <w:p w14:paraId="6270D68F" w14:textId="77777777" w:rsidR="00E10CED" w:rsidRPr="00651024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 w:rsidRPr="00651024">
        <w:rPr>
          <w:rFonts w:asciiTheme="minorEastAsia" w:eastAsiaTheme="minorEastAsia" w:hAnsiTheme="minorEastAsia" w:hint="eastAsia"/>
          <w:b/>
          <w:sz w:val="21"/>
          <w:szCs w:val="21"/>
        </w:rPr>
        <w:t>任务联系人：</w:t>
      </w:r>
    </w:p>
    <w:p w14:paraId="1DE4251C" w14:textId="77777777" w:rsidR="00E10CED" w:rsidRPr="00651024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 w:rsidRPr="00651024">
        <w:rPr>
          <w:rFonts w:asciiTheme="minorEastAsia" w:eastAsiaTheme="minorEastAsia" w:hAnsiTheme="minorEastAsia"/>
          <w:b/>
          <w:sz w:val="21"/>
          <w:szCs w:val="21"/>
        </w:rPr>
        <w:t>张江涛，zhang-jt13@tsinghua.org.cn</w:t>
      </w:r>
    </w:p>
    <w:p w14:paraId="547071FF" w14:textId="77777777" w:rsidR="00E10CED" w:rsidRPr="00124CDF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 w:rsidRPr="00651024">
        <w:rPr>
          <w:rFonts w:asciiTheme="minorEastAsia" w:eastAsiaTheme="minorEastAsia" w:hAnsiTheme="minorEastAsia" w:hint="eastAsia"/>
          <w:b/>
          <w:sz w:val="21"/>
          <w:szCs w:val="21"/>
        </w:rPr>
        <w:t>梁世浩，shihao</w:t>
      </w:r>
      <w:r w:rsidRPr="00651024">
        <w:rPr>
          <w:rFonts w:asciiTheme="minorEastAsia" w:eastAsiaTheme="minorEastAsia" w:hAnsiTheme="minorEastAsia"/>
          <w:b/>
          <w:sz w:val="21"/>
          <w:szCs w:val="21"/>
        </w:rPr>
        <w:t>.liang@yiducloud.cn</w:t>
      </w:r>
    </w:p>
    <w:p w14:paraId="78D220C5" w14:textId="77777777" w:rsidR="00E10CED" w:rsidRPr="00511BF0" w:rsidRDefault="00E10CED" w:rsidP="00E10CED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温清华，</w:t>
      </w:r>
      <w:r w:rsidRPr="00CD3DA5">
        <w:rPr>
          <w:rFonts w:asciiTheme="minorEastAsia" w:eastAsiaTheme="minorEastAsia" w:hAnsiTheme="minorEastAsia"/>
          <w:b/>
          <w:sz w:val="21"/>
          <w:szCs w:val="21"/>
        </w:rPr>
        <w:t>wtsinghua1@163.com</w:t>
      </w:r>
    </w:p>
    <w:p w14:paraId="6E40900F" w14:textId="6CC55535" w:rsidR="00451F3C" w:rsidRPr="00E10CED" w:rsidRDefault="00451F3C" w:rsidP="008A19A3">
      <w:pPr>
        <w:rPr>
          <w:rFonts w:asciiTheme="minorEastAsia" w:eastAsiaTheme="minorEastAsia" w:hAnsiTheme="minorEastAsia"/>
          <w:sz w:val="21"/>
          <w:szCs w:val="21"/>
        </w:rPr>
      </w:pPr>
    </w:p>
    <w:sectPr w:rsidR="00451F3C" w:rsidRPr="00E1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BBE1" w14:textId="77777777" w:rsidR="00FD4A94" w:rsidRDefault="00FD4A94" w:rsidP="003B05A5">
      <w:r>
        <w:separator/>
      </w:r>
    </w:p>
  </w:endnote>
  <w:endnote w:type="continuationSeparator" w:id="0">
    <w:p w14:paraId="0379B884" w14:textId="77777777" w:rsidR="00FD4A94" w:rsidRDefault="00FD4A94" w:rsidP="003B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99DF" w14:textId="77777777" w:rsidR="00FD4A94" w:rsidRDefault="00FD4A94" w:rsidP="003B05A5">
      <w:r>
        <w:separator/>
      </w:r>
    </w:p>
  </w:footnote>
  <w:footnote w:type="continuationSeparator" w:id="0">
    <w:p w14:paraId="42181E15" w14:textId="77777777" w:rsidR="00FD4A94" w:rsidRDefault="00FD4A94" w:rsidP="003B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48F"/>
    <w:multiLevelType w:val="hybridMultilevel"/>
    <w:tmpl w:val="53A2017E"/>
    <w:lvl w:ilvl="0" w:tplc="C6CC3A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8011A"/>
    <w:multiLevelType w:val="multilevel"/>
    <w:tmpl w:val="DF4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F16FF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134500C0"/>
    <w:multiLevelType w:val="hybridMultilevel"/>
    <w:tmpl w:val="4C76E228"/>
    <w:lvl w:ilvl="0" w:tplc="B726A66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9D4AA8"/>
    <w:multiLevelType w:val="hybridMultilevel"/>
    <w:tmpl w:val="5830A35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0A71BB"/>
    <w:multiLevelType w:val="hybridMultilevel"/>
    <w:tmpl w:val="B5E20F1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22001F82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2100254"/>
    <w:multiLevelType w:val="hybridMultilevel"/>
    <w:tmpl w:val="F80EB52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281C67C7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2A745945"/>
    <w:multiLevelType w:val="hybridMultilevel"/>
    <w:tmpl w:val="F078BA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2AE6067F"/>
    <w:multiLevelType w:val="multilevel"/>
    <w:tmpl w:val="6064576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2D0B2A66"/>
    <w:multiLevelType w:val="hybridMultilevel"/>
    <w:tmpl w:val="B680025C"/>
    <w:lvl w:ilvl="0" w:tplc="B8566A9E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2D1A0C1D"/>
    <w:multiLevelType w:val="hybridMultilevel"/>
    <w:tmpl w:val="B950DC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E703B23"/>
    <w:multiLevelType w:val="hybridMultilevel"/>
    <w:tmpl w:val="D4148E32"/>
    <w:lvl w:ilvl="0" w:tplc="04090001">
      <w:start w:val="1"/>
      <w:numFmt w:val="bullet"/>
      <w:lvlText w:val="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4" w15:restartNumberingAfterBreak="0">
    <w:nsid w:val="2F906E1A"/>
    <w:multiLevelType w:val="hybridMultilevel"/>
    <w:tmpl w:val="B3CABCE8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 w15:restartNumberingAfterBreak="0">
    <w:nsid w:val="31E00DC1"/>
    <w:multiLevelType w:val="hybridMultilevel"/>
    <w:tmpl w:val="CD9ECDBE"/>
    <w:lvl w:ilvl="0" w:tplc="4F5A85E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324E23D5"/>
    <w:multiLevelType w:val="hybridMultilevel"/>
    <w:tmpl w:val="9BFC9D64"/>
    <w:lvl w:ilvl="0" w:tplc="C36CB11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481659"/>
    <w:multiLevelType w:val="multilevel"/>
    <w:tmpl w:val="9E8AB9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40B513F4"/>
    <w:multiLevelType w:val="hybridMultilevel"/>
    <w:tmpl w:val="73EC8B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75E2125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4C842BEC"/>
    <w:multiLevelType w:val="multilevel"/>
    <w:tmpl w:val="F078BA8C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51223CC3"/>
    <w:multiLevelType w:val="multilevel"/>
    <w:tmpl w:val="B950DC74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4C0208A"/>
    <w:multiLevelType w:val="hybridMultilevel"/>
    <w:tmpl w:val="7408D0B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553A518D"/>
    <w:multiLevelType w:val="hybridMultilevel"/>
    <w:tmpl w:val="13C4A9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B3F4F5D"/>
    <w:multiLevelType w:val="hybridMultilevel"/>
    <w:tmpl w:val="B55868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526796"/>
    <w:multiLevelType w:val="multilevel"/>
    <w:tmpl w:val="76E80DF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890AD6"/>
    <w:multiLevelType w:val="hybridMultilevel"/>
    <w:tmpl w:val="AADE9288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 w15:restartNumberingAfterBreak="0">
    <w:nsid w:val="60E92906"/>
    <w:multiLevelType w:val="hybridMultilevel"/>
    <w:tmpl w:val="2E5874B8"/>
    <w:lvl w:ilvl="0" w:tplc="B40CE3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6A7831"/>
    <w:multiLevelType w:val="multilevel"/>
    <w:tmpl w:val="D5580E08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 w15:restartNumberingAfterBreak="0">
    <w:nsid w:val="6DB0437C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0" w15:restartNumberingAfterBreak="0">
    <w:nsid w:val="71F639BC"/>
    <w:multiLevelType w:val="hybridMultilevel"/>
    <w:tmpl w:val="C220E13A"/>
    <w:lvl w:ilvl="0" w:tplc="B09A7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6F05BC"/>
    <w:multiLevelType w:val="hybridMultilevel"/>
    <w:tmpl w:val="4C4A294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0"/>
  </w:num>
  <w:num w:numId="2">
    <w:abstractNumId w:val="8"/>
  </w:num>
  <w:num w:numId="3">
    <w:abstractNumId w:val="2"/>
  </w:num>
  <w:num w:numId="4">
    <w:abstractNumId w:val="11"/>
  </w:num>
  <w:num w:numId="5">
    <w:abstractNumId w:val="17"/>
  </w:num>
  <w:num w:numId="6">
    <w:abstractNumId w:val="7"/>
  </w:num>
  <w:num w:numId="7">
    <w:abstractNumId w:val="12"/>
  </w:num>
  <w:num w:numId="8">
    <w:abstractNumId w:val="10"/>
  </w:num>
  <w:num w:numId="9">
    <w:abstractNumId w:val="4"/>
  </w:num>
  <w:num w:numId="10">
    <w:abstractNumId w:val="24"/>
  </w:num>
  <w:num w:numId="11">
    <w:abstractNumId w:val="18"/>
  </w:num>
  <w:num w:numId="12">
    <w:abstractNumId w:val="3"/>
  </w:num>
  <w:num w:numId="13">
    <w:abstractNumId w:val="14"/>
  </w:num>
  <w:num w:numId="14">
    <w:abstractNumId w:val="5"/>
  </w:num>
  <w:num w:numId="15">
    <w:abstractNumId w:val="13"/>
  </w:num>
  <w:num w:numId="16">
    <w:abstractNumId w:val="9"/>
  </w:num>
  <w:num w:numId="17">
    <w:abstractNumId w:val="20"/>
  </w:num>
  <w:num w:numId="18">
    <w:abstractNumId w:val="31"/>
  </w:num>
  <w:num w:numId="19">
    <w:abstractNumId w:val="23"/>
  </w:num>
  <w:num w:numId="20">
    <w:abstractNumId w:val="26"/>
  </w:num>
  <w:num w:numId="21">
    <w:abstractNumId w:val="27"/>
  </w:num>
  <w:num w:numId="22">
    <w:abstractNumId w:val="22"/>
  </w:num>
  <w:num w:numId="23">
    <w:abstractNumId w:val="6"/>
  </w:num>
  <w:num w:numId="24">
    <w:abstractNumId w:val="29"/>
  </w:num>
  <w:num w:numId="25">
    <w:abstractNumId w:val="1"/>
  </w:num>
  <w:num w:numId="26">
    <w:abstractNumId w:val="28"/>
  </w:num>
  <w:num w:numId="27">
    <w:abstractNumId w:val="21"/>
  </w:num>
  <w:num w:numId="28">
    <w:abstractNumId w:val="25"/>
  </w:num>
  <w:num w:numId="29">
    <w:abstractNumId w:val="15"/>
  </w:num>
  <w:num w:numId="30">
    <w:abstractNumId w:val="19"/>
  </w:num>
  <w:num w:numId="31">
    <w:abstractNumId w:val="16"/>
  </w:num>
  <w:num w:numId="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B9"/>
    <w:rsid w:val="00001249"/>
    <w:rsid w:val="000153FF"/>
    <w:rsid w:val="0001720A"/>
    <w:rsid w:val="000225EC"/>
    <w:rsid w:val="00022C63"/>
    <w:rsid w:val="000527F7"/>
    <w:rsid w:val="00067E58"/>
    <w:rsid w:val="000758E1"/>
    <w:rsid w:val="000762DB"/>
    <w:rsid w:val="00076D98"/>
    <w:rsid w:val="00087356"/>
    <w:rsid w:val="00087EC2"/>
    <w:rsid w:val="00097C9B"/>
    <w:rsid w:val="000A491D"/>
    <w:rsid w:val="000A7616"/>
    <w:rsid w:val="000B4FD8"/>
    <w:rsid w:val="000C12E9"/>
    <w:rsid w:val="000D24F0"/>
    <w:rsid w:val="000E5BDD"/>
    <w:rsid w:val="000F4A3F"/>
    <w:rsid w:val="000F4FD0"/>
    <w:rsid w:val="0011030E"/>
    <w:rsid w:val="00124CDF"/>
    <w:rsid w:val="00154513"/>
    <w:rsid w:val="001562F4"/>
    <w:rsid w:val="0016026F"/>
    <w:rsid w:val="00160423"/>
    <w:rsid w:val="001741C0"/>
    <w:rsid w:val="001758B1"/>
    <w:rsid w:val="0017590C"/>
    <w:rsid w:val="001805EF"/>
    <w:rsid w:val="00183F3A"/>
    <w:rsid w:val="00186D0F"/>
    <w:rsid w:val="0018748C"/>
    <w:rsid w:val="00192987"/>
    <w:rsid w:val="00197FFA"/>
    <w:rsid w:val="001A0862"/>
    <w:rsid w:val="001C56B7"/>
    <w:rsid w:val="001D47B1"/>
    <w:rsid w:val="001D58C6"/>
    <w:rsid w:val="001D7359"/>
    <w:rsid w:val="001E0862"/>
    <w:rsid w:val="00201AC3"/>
    <w:rsid w:val="002113C5"/>
    <w:rsid w:val="0021176C"/>
    <w:rsid w:val="0021415E"/>
    <w:rsid w:val="00217517"/>
    <w:rsid w:val="002260C3"/>
    <w:rsid w:val="002267AF"/>
    <w:rsid w:val="00231FB9"/>
    <w:rsid w:val="002436DF"/>
    <w:rsid w:val="00243EAD"/>
    <w:rsid w:val="0024548E"/>
    <w:rsid w:val="002512FB"/>
    <w:rsid w:val="00260131"/>
    <w:rsid w:val="0026022E"/>
    <w:rsid w:val="0026144F"/>
    <w:rsid w:val="00272758"/>
    <w:rsid w:val="0029469F"/>
    <w:rsid w:val="00294C39"/>
    <w:rsid w:val="00295122"/>
    <w:rsid w:val="0029728B"/>
    <w:rsid w:val="002A1D32"/>
    <w:rsid w:val="002A27FE"/>
    <w:rsid w:val="002A3641"/>
    <w:rsid w:val="002B27AF"/>
    <w:rsid w:val="002B4215"/>
    <w:rsid w:val="002C240C"/>
    <w:rsid w:val="002D36B6"/>
    <w:rsid w:val="002E0CD5"/>
    <w:rsid w:val="002E3A38"/>
    <w:rsid w:val="002E5870"/>
    <w:rsid w:val="002E6F36"/>
    <w:rsid w:val="002F4887"/>
    <w:rsid w:val="00303D96"/>
    <w:rsid w:val="0030596B"/>
    <w:rsid w:val="00307892"/>
    <w:rsid w:val="003136B3"/>
    <w:rsid w:val="00313E2F"/>
    <w:rsid w:val="00314A20"/>
    <w:rsid w:val="00321DCA"/>
    <w:rsid w:val="003332E9"/>
    <w:rsid w:val="00334E7A"/>
    <w:rsid w:val="00356088"/>
    <w:rsid w:val="003578A8"/>
    <w:rsid w:val="0035799F"/>
    <w:rsid w:val="00362EE1"/>
    <w:rsid w:val="00375B74"/>
    <w:rsid w:val="003800F8"/>
    <w:rsid w:val="00380936"/>
    <w:rsid w:val="00383070"/>
    <w:rsid w:val="0038340D"/>
    <w:rsid w:val="003841E6"/>
    <w:rsid w:val="0038491B"/>
    <w:rsid w:val="003864D5"/>
    <w:rsid w:val="00392EE1"/>
    <w:rsid w:val="00393CC4"/>
    <w:rsid w:val="003960B9"/>
    <w:rsid w:val="00397EC3"/>
    <w:rsid w:val="003A2027"/>
    <w:rsid w:val="003B05A5"/>
    <w:rsid w:val="003B5245"/>
    <w:rsid w:val="003B6EEF"/>
    <w:rsid w:val="003B7E92"/>
    <w:rsid w:val="003C4971"/>
    <w:rsid w:val="003C5218"/>
    <w:rsid w:val="003F0AF7"/>
    <w:rsid w:val="003F2DDB"/>
    <w:rsid w:val="00400D9F"/>
    <w:rsid w:val="0040416D"/>
    <w:rsid w:val="00406A5D"/>
    <w:rsid w:val="004202EF"/>
    <w:rsid w:val="004204C8"/>
    <w:rsid w:val="00421373"/>
    <w:rsid w:val="004223E9"/>
    <w:rsid w:val="00424C16"/>
    <w:rsid w:val="004416A7"/>
    <w:rsid w:val="00451F3C"/>
    <w:rsid w:val="00456C26"/>
    <w:rsid w:val="0046687D"/>
    <w:rsid w:val="00472C38"/>
    <w:rsid w:val="0047426B"/>
    <w:rsid w:val="00474622"/>
    <w:rsid w:val="0047573A"/>
    <w:rsid w:val="00486B4C"/>
    <w:rsid w:val="004921C0"/>
    <w:rsid w:val="00493B20"/>
    <w:rsid w:val="004A57C4"/>
    <w:rsid w:val="004B35F6"/>
    <w:rsid w:val="004B4544"/>
    <w:rsid w:val="004B5843"/>
    <w:rsid w:val="004B68AD"/>
    <w:rsid w:val="004B7208"/>
    <w:rsid w:val="004C294D"/>
    <w:rsid w:val="004C6884"/>
    <w:rsid w:val="004C7B50"/>
    <w:rsid w:val="004E4690"/>
    <w:rsid w:val="004E65F6"/>
    <w:rsid w:val="004E6C82"/>
    <w:rsid w:val="004F201E"/>
    <w:rsid w:val="004F4D96"/>
    <w:rsid w:val="00500F40"/>
    <w:rsid w:val="0050782B"/>
    <w:rsid w:val="005120AB"/>
    <w:rsid w:val="0052395B"/>
    <w:rsid w:val="005338AA"/>
    <w:rsid w:val="00537E7E"/>
    <w:rsid w:val="0054227B"/>
    <w:rsid w:val="00547FDE"/>
    <w:rsid w:val="005548B2"/>
    <w:rsid w:val="005562D4"/>
    <w:rsid w:val="00561478"/>
    <w:rsid w:val="0056290E"/>
    <w:rsid w:val="00574D3D"/>
    <w:rsid w:val="005841BD"/>
    <w:rsid w:val="00586DBC"/>
    <w:rsid w:val="00587F88"/>
    <w:rsid w:val="00590861"/>
    <w:rsid w:val="00590B3D"/>
    <w:rsid w:val="00591121"/>
    <w:rsid w:val="005925C3"/>
    <w:rsid w:val="005B0492"/>
    <w:rsid w:val="005B13DC"/>
    <w:rsid w:val="005B2A07"/>
    <w:rsid w:val="005B4EC6"/>
    <w:rsid w:val="005B52CA"/>
    <w:rsid w:val="005B689C"/>
    <w:rsid w:val="005C215E"/>
    <w:rsid w:val="005C4794"/>
    <w:rsid w:val="005C7B13"/>
    <w:rsid w:val="005D09DD"/>
    <w:rsid w:val="005D687F"/>
    <w:rsid w:val="005E4116"/>
    <w:rsid w:val="005E6B93"/>
    <w:rsid w:val="005F3D26"/>
    <w:rsid w:val="00606683"/>
    <w:rsid w:val="00610F63"/>
    <w:rsid w:val="006132A2"/>
    <w:rsid w:val="00624104"/>
    <w:rsid w:val="00632272"/>
    <w:rsid w:val="0063508B"/>
    <w:rsid w:val="0065007D"/>
    <w:rsid w:val="00651024"/>
    <w:rsid w:val="00651AE3"/>
    <w:rsid w:val="0065261C"/>
    <w:rsid w:val="00652A2A"/>
    <w:rsid w:val="006577A2"/>
    <w:rsid w:val="00671D32"/>
    <w:rsid w:val="006734EC"/>
    <w:rsid w:val="006777CC"/>
    <w:rsid w:val="00687B3B"/>
    <w:rsid w:val="00690848"/>
    <w:rsid w:val="00691E12"/>
    <w:rsid w:val="006A13B2"/>
    <w:rsid w:val="006B053B"/>
    <w:rsid w:val="006B2741"/>
    <w:rsid w:val="006B5024"/>
    <w:rsid w:val="006B688B"/>
    <w:rsid w:val="006B71AC"/>
    <w:rsid w:val="006C1C11"/>
    <w:rsid w:val="006C1DD5"/>
    <w:rsid w:val="006C55A6"/>
    <w:rsid w:val="006C69C6"/>
    <w:rsid w:val="006C766D"/>
    <w:rsid w:val="006D2508"/>
    <w:rsid w:val="007012DE"/>
    <w:rsid w:val="00707A1E"/>
    <w:rsid w:val="007125C2"/>
    <w:rsid w:val="007154E1"/>
    <w:rsid w:val="007159AD"/>
    <w:rsid w:val="00723759"/>
    <w:rsid w:val="0072382A"/>
    <w:rsid w:val="00733A29"/>
    <w:rsid w:val="007360FA"/>
    <w:rsid w:val="00744549"/>
    <w:rsid w:val="00746D1F"/>
    <w:rsid w:val="00754850"/>
    <w:rsid w:val="00770C98"/>
    <w:rsid w:val="00781C9A"/>
    <w:rsid w:val="007823D4"/>
    <w:rsid w:val="00785832"/>
    <w:rsid w:val="007B2DAB"/>
    <w:rsid w:val="007B49F7"/>
    <w:rsid w:val="007C14C0"/>
    <w:rsid w:val="007C5EB4"/>
    <w:rsid w:val="007E2824"/>
    <w:rsid w:val="007F6AB3"/>
    <w:rsid w:val="00802F42"/>
    <w:rsid w:val="00805F2B"/>
    <w:rsid w:val="0080600A"/>
    <w:rsid w:val="00810897"/>
    <w:rsid w:val="00810D75"/>
    <w:rsid w:val="00814D0B"/>
    <w:rsid w:val="0082658D"/>
    <w:rsid w:val="00826941"/>
    <w:rsid w:val="00833E24"/>
    <w:rsid w:val="00842E33"/>
    <w:rsid w:val="008530D3"/>
    <w:rsid w:val="00856067"/>
    <w:rsid w:val="00865668"/>
    <w:rsid w:val="00891434"/>
    <w:rsid w:val="00895C23"/>
    <w:rsid w:val="00896FD7"/>
    <w:rsid w:val="008A19A3"/>
    <w:rsid w:val="008A2331"/>
    <w:rsid w:val="008A346B"/>
    <w:rsid w:val="008A3D60"/>
    <w:rsid w:val="008A68CE"/>
    <w:rsid w:val="008A69EF"/>
    <w:rsid w:val="008B1928"/>
    <w:rsid w:val="008C353A"/>
    <w:rsid w:val="008C6152"/>
    <w:rsid w:val="008C79F0"/>
    <w:rsid w:val="008D10BF"/>
    <w:rsid w:val="008D1948"/>
    <w:rsid w:val="00903ED8"/>
    <w:rsid w:val="00905E6A"/>
    <w:rsid w:val="00912377"/>
    <w:rsid w:val="009173CB"/>
    <w:rsid w:val="00923AFF"/>
    <w:rsid w:val="009241A1"/>
    <w:rsid w:val="00935070"/>
    <w:rsid w:val="00951884"/>
    <w:rsid w:val="00957121"/>
    <w:rsid w:val="00966132"/>
    <w:rsid w:val="00975ED4"/>
    <w:rsid w:val="00982E74"/>
    <w:rsid w:val="00986B16"/>
    <w:rsid w:val="00997E74"/>
    <w:rsid w:val="009A658C"/>
    <w:rsid w:val="009B3AB0"/>
    <w:rsid w:val="009B6C02"/>
    <w:rsid w:val="009C023C"/>
    <w:rsid w:val="009C1235"/>
    <w:rsid w:val="009C7688"/>
    <w:rsid w:val="009D58FC"/>
    <w:rsid w:val="009E3688"/>
    <w:rsid w:val="009E60C4"/>
    <w:rsid w:val="009F529C"/>
    <w:rsid w:val="009F6AE1"/>
    <w:rsid w:val="00A0525A"/>
    <w:rsid w:val="00A06F37"/>
    <w:rsid w:val="00A15008"/>
    <w:rsid w:val="00A33FB8"/>
    <w:rsid w:val="00A345BB"/>
    <w:rsid w:val="00A400B4"/>
    <w:rsid w:val="00A40ACA"/>
    <w:rsid w:val="00A46D6C"/>
    <w:rsid w:val="00A505CF"/>
    <w:rsid w:val="00A52F45"/>
    <w:rsid w:val="00A55C71"/>
    <w:rsid w:val="00A60566"/>
    <w:rsid w:val="00A73A3D"/>
    <w:rsid w:val="00A86B88"/>
    <w:rsid w:val="00A9147D"/>
    <w:rsid w:val="00A9388E"/>
    <w:rsid w:val="00A94BAF"/>
    <w:rsid w:val="00A96087"/>
    <w:rsid w:val="00AA5584"/>
    <w:rsid w:val="00AB667E"/>
    <w:rsid w:val="00AC29AA"/>
    <w:rsid w:val="00AE11D1"/>
    <w:rsid w:val="00AF07F7"/>
    <w:rsid w:val="00B00640"/>
    <w:rsid w:val="00B009B4"/>
    <w:rsid w:val="00B20BE4"/>
    <w:rsid w:val="00B232C2"/>
    <w:rsid w:val="00B341C2"/>
    <w:rsid w:val="00B426FF"/>
    <w:rsid w:val="00B52DD5"/>
    <w:rsid w:val="00B54905"/>
    <w:rsid w:val="00B6084D"/>
    <w:rsid w:val="00B660D3"/>
    <w:rsid w:val="00B71867"/>
    <w:rsid w:val="00B8597A"/>
    <w:rsid w:val="00BA6878"/>
    <w:rsid w:val="00BB0E0B"/>
    <w:rsid w:val="00BC4DEB"/>
    <w:rsid w:val="00BD785E"/>
    <w:rsid w:val="00BE34EB"/>
    <w:rsid w:val="00BE4215"/>
    <w:rsid w:val="00BE4E92"/>
    <w:rsid w:val="00BF1BE9"/>
    <w:rsid w:val="00BF719E"/>
    <w:rsid w:val="00BF729C"/>
    <w:rsid w:val="00C0582A"/>
    <w:rsid w:val="00C1080B"/>
    <w:rsid w:val="00C20071"/>
    <w:rsid w:val="00C233EE"/>
    <w:rsid w:val="00C3388A"/>
    <w:rsid w:val="00C36F24"/>
    <w:rsid w:val="00C3768C"/>
    <w:rsid w:val="00C40209"/>
    <w:rsid w:val="00C4438D"/>
    <w:rsid w:val="00C463FD"/>
    <w:rsid w:val="00C51165"/>
    <w:rsid w:val="00C54361"/>
    <w:rsid w:val="00C60F81"/>
    <w:rsid w:val="00C7429D"/>
    <w:rsid w:val="00C8592D"/>
    <w:rsid w:val="00C910A7"/>
    <w:rsid w:val="00C93580"/>
    <w:rsid w:val="00C93733"/>
    <w:rsid w:val="00C94DEE"/>
    <w:rsid w:val="00CB1BBA"/>
    <w:rsid w:val="00CC215A"/>
    <w:rsid w:val="00CC4867"/>
    <w:rsid w:val="00CC75C2"/>
    <w:rsid w:val="00CD0D88"/>
    <w:rsid w:val="00CD1130"/>
    <w:rsid w:val="00CD5655"/>
    <w:rsid w:val="00CE579F"/>
    <w:rsid w:val="00CF04B3"/>
    <w:rsid w:val="00CF192A"/>
    <w:rsid w:val="00CF57FF"/>
    <w:rsid w:val="00CF6DFD"/>
    <w:rsid w:val="00CF6E4C"/>
    <w:rsid w:val="00D04607"/>
    <w:rsid w:val="00D05919"/>
    <w:rsid w:val="00D12B70"/>
    <w:rsid w:val="00D13DFF"/>
    <w:rsid w:val="00D14C8B"/>
    <w:rsid w:val="00D1508D"/>
    <w:rsid w:val="00D15150"/>
    <w:rsid w:val="00D2266C"/>
    <w:rsid w:val="00D22BDF"/>
    <w:rsid w:val="00D251B4"/>
    <w:rsid w:val="00D25B0F"/>
    <w:rsid w:val="00D31F67"/>
    <w:rsid w:val="00D32E59"/>
    <w:rsid w:val="00D41286"/>
    <w:rsid w:val="00D44CC1"/>
    <w:rsid w:val="00D56494"/>
    <w:rsid w:val="00D610ED"/>
    <w:rsid w:val="00D62251"/>
    <w:rsid w:val="00D63D63"/>
    <w:rsid w:val="00D654AC"/>
    <w:rsid w:val="00D70718"/>
    <w:rsid w:val="00D86AA5"/>
    <w:rsid w:val="00D977C5"/>
    <w:rsid w:val="00D97C3C"/>
    <w:rsid w:val="00DA0BCD"/>
    <w:rsid w:val="00DA172D"/>
    <w:rsid w:val="00DA6B19"/>
    <w:rsid w:val="00DB0F88"/>
    <w:rsid w:val="00DB1948"/>
    <w:rsid w:val="00DB1D4A"/>
    <w:rsid w:val="00DD155F"/>
    <w:rsid w:val="00DE4FFD"/>
    <w:rsid w:val="00DF2CC8"/>
    <w:rsid w:val="00DF3052"/>
    <w:rsid w:val="00E02FCB"/>
    <w:rsid w:val="00E03D90"/>
    <w:rsid w:val="00E05F35"/>
    <w:rsid w:val="00E10CED"/>
    <w:rsid w:val="00E2289A"/>
    <w:rsid w:val="00E22F42"/>
    <w:rsid w:val="00E2401B"/>
    <w:rsid w:val="00E25668"/>
    <w:rsid w:val="00E26D84"/>
    <w:rsid w:val="00E27EEA"/>
    <w:rsid w:val="00E34F66"/>
    <w:rsid w:val="00E41BE3"/>
    <w:rsid w:val="00E41D9C"/>
    <w:rsid w:val="00E60228"/>
    <w:rsid w:val="00E61C11"/>
    <w:rsid w:val="00E62804"/>
    <w:rsid w:val="00E62845"/>
    <w:rsid w:val="00E656F0"/>
    <w:rsid w:val="00E672D6"/>
    <w:rsid w:val="00E7053A"/>
    <w:rsid w:val="00E80E76"/>
    <w:rsid w:val="00E8145B"/>
    <w:rsid w:val="00E8188A"/>
    <w:rsid w:val="00E95CB9"/>
    <w:rsid w:val="00EA2FB2"/>
    <w:rsid w:val="00EB42E2"/>
    <w:rsid w:val="00EC1246"/>
    <w:rsid w:val="00EC1C0C"/>
    <w:rsid w:val="00ED68D9"/>
    <w:rsid w:val="00EE43D7"/>
    <w:rsid w:val="00EE6369"/>
    <w:rsid w:val="00EE7E77"/>
    <w:rsid w:val="00EF0549"/>
    <w:rsid w:val="00EF24A5"/>
    <w:rsid w:val="00EF25EE"/>
    <w:rsid w:val="00F12689"/>
    <w:rsid w:val="00F137B5"/>
    <w:rsid w:val="00F13B8E"/>
    <w:rsid w:val="00F23F0E"/>
    <w:rsid w:val="00F358AE"/>
    <w:rsid w:val="00F4065F"/>
    <w:rsid w:val="00F44981"/>
    <w:rsid w:val="00F6003C"/>
    <w:rsid w:val="00F60259"/>
    <w:rsid w:val="00F66269"/>
    <w:rsid w:val="00F67153"/>
    <w:rsid w:val="00F67677"/>
    <w:rsid w:val="00F7272D"/>
    <w:rsid w:val="00F8627E"/>
    <w:rsid w:val="00F864E6"/>
    <w:rsid w:val="00F947BF"/>
    <w:rsid w:val="00FA6A56"/>
    <w:rsid w:val="00FA740A"/>
    <w:rsid w:val="00FB6C02"/>
    <w:rsid w:val="00FC39B0"/>
    <w:rsid w:val="00FC5266"/>
    <w:rsid w:val="00FD1BAB"/>
    <w:rsid w:val="00FD3840"/>
    <w:rsid w:val="00FD4A94"/>
    <w:rsid w:val="00FE4A4D"/>
    <w:rsid w:val="00FE73A6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DA17"/>
  <w15:docId w15:val="{F5E64391-C62B-417F-8924-4068EA3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21176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77A2"/>
    <w:pPr>
      <w:keepNext/>
      <w:keepLines/>
      <w:spacing w:beforeLines="50" w:before="50" w:afterLines="50" w:after="50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B1"/>
    <w:pPr>
      <w:ind w:firstLineChars="200" w:firstLine="420"/>
    </w:pPr>
  </w:style>
  <w:style w:type="table" w:styleId="a4">
    <w:name w:val="Table Grid"/>
    <w:basedOn w:val="a1"/>
    <w:uiPriority w:val="39"/>
    <w:rsid w:val="00865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81C9A"/>
  </w:style>
  <w:style w:type="paragraph" w:styleId="a5">
    <w:name w:val="header"/>
    <w:basedOn w:val="a"/>
    <w:link w:val="a6"/>
    <w:uiPriority w:val="99"/>
    <w:unhideWhenUsed/>
    <w:rsid w:val="003B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05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05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05A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54905"/>
    <w:rPr>
      <w:color w:val="808080"/>
    </w:rPr>
  </w:style>
  <w:style w:type="character" w:styleId="aa">
    <w:name w:val="Hyperlink"/>
    <w:basedOn w:val="a0"/>
    <w:uiPriority w:val="99"/>
    <w:unhideWhenUsed/>
    <w:rsid w:val="008C353A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unhideWhenUsed/>
    <w:rsid w:val="004F4D96"/>
    <w:pPr>
      <w:snapToGrid w:val="0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sid w:val="004F4D96"/>
    <w:rPr>
      <w:sz w:val="18"/>
      <w:szCs w:val="18"/>
    </w:rPr>
  </w:style>
  <w:style w:type="character" w:styleId="ad">
    <w:name w:val="footnote reference"/>
    <w:basedOn w:val="a0"/>
    <w:uiPriority w:val="99"/>
    <w:unhideWhenUsed/>
    <w:rsid w:val="004F4D96"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sid w:val="006577A2"/>
    <w:rPr>
      <w:rFonts w:ascii="Times New Roman" w:eastAsia="宋体" w:hAnsi="Times New Roman"/>
      <w:b/>
      <w:bCs/>
      <w:kern w:val="44"/>
      <w:sz w:val="28"/>
      <w:szCs w:val="44"/>
    </w:rPr>
  </w:style>
  <w:style w:type="character" w:styleId="ae">
    <w:name w:val="Unresolved Mention"/>
    <w:basedOn w:val="a0"/>
    <w:uiPriority w:val="99"/>
    <w:rsid w:val="00DA0BC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B5843"/>
    <w:rPr>
      <w:color w:val="800080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1758B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758B1"/>
    <w:rPr>
      <w:rFonts w:ascii="宋体" w:eastAsia="宋体" w:hAnsi="宋体" w:cs="宋体"/>
      <w:kern w:val="0"/>
      <w:sz w:val="18"/>
      <w:szCs w:val="18"/>
    </w:rPr>
  </w:style>
  <w:style w:type="paragraph" w:styleId="af2">
    <w:name w:val="Normal (Web)"/>
    <w:basedOn w:val="a"/>
    <w:uiPriority w:val="99"/>
    <w:unhideWhenUsed/>
    <w:rsid w:val="00383070"/>
    <w:pPr>
      <w:spacing w:before="100" w:beforeAutospacing="1" w:after="100" w:afterAutospacing="1"/>
    </w:pPr>
  </w:style>
  <w:style w:type="paragraph" w:styleId="af3">
    <w:name w:val="Revision"/>
    <w:hidden/>
    <w:uiPriority w:val="99"/>
    <w:semiHidden/>
    <w:rsid w:val="0029728B"/>
    <w:rPr>
      <w:rFonts w:ascii="宋体" w:eastAsia="宋体" w:hAnsi="宋体" w:cs="宋体"/>
      <w:kern w:val="0"/>
      <w:sz w:val="24"/>
      <w:szCs w:val="24"/>
    </w:rPr>
  </w:style>
  <w:style w:type="paragraph" w:styleId="af4">
    <w:name w:val="endnote text"/>
    <w:basedOn w:val="a"/>
    <w:link w:val="af5"/>
    <w:uiPriority w:val="99"/>
    <w:semiHidden/>
    <w:unhideWhenUsed/>
    <w:rsid w:val="0029728B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29728B"/>
    <w:rPr>
      <w:rFonts w:ascii="宋体" w:eastAsia="宋体" w:hAnsi="宋体" w:cs="宋体"/>
      <w:kern w:val="0"/>
      <w:sz w:val="24"/>
      <w:szCs w:val="24"/>
    </w:rPr>
  </w:style>
  <w:style w:type="character" w:styleId="af6">
    <w:name w:val="endnote reference"/>
    <w:basedOn w:val="a0"/>
    <w:uiPriority w:val="99"/>
    <w:semiHidden/>
    <w:unhideWhenUsed/>
    <w:rsid w:val="0029728B"/>
    <w:rPr>
      <w:vertAlign w:val="superscript"/>
    </w:rPr>
  </w:style>
  <w:style w:type="table" w:customStyle="1" w:styleId="11">
    <w:name w:val="网格型1"/>
    <w:basedOn w:val="a1"/>
    <w:next w:val="a4"/>
    <w:uiPriority w:val="39"/>
    <w:rsid w:val="00F864E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end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cks2020-clinic@googlegroup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32D685-E15B-E043-A3E7-0C518496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828</Words>
  <Characters>4724</Characters>
  <Application>Microsoft Office Word</Application>
  <DocSecurity>0</DocSecurity>
  <Lines>39</Lines>
  <Paragraphs>11</Paragraphs>
  <ScaleCrop>false</ScaleCrop>
  <Company>微软中国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liukang</dc:creator>
  <cp:lastModifiedBy>Microsoft Office User</cp:lastModifiedBy>
  <cp:revision>6</cp:revision>
  <cp:lastPrinted>2019-03-16T12:44:00Z</cp:lastPrinted>
  <dcterms:created xsi:type="dcterms:W3CDTF">2020-03-16T02:46:00Z</dcterms:created>
  <dcterms:modified xsi:type="dcterms:W3CDTF">2020-03-18T11:31:00Z</dcterms:modified>
</cp:coreProperties>
</file>